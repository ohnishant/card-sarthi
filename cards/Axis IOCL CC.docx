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4B36A" w14:textId="7B45DF57" w:rsidR="00C81968" w:rsidRDefault="005E189E" w:rsidP="005E189E">
      <w:pPr>
        <w:rPr>
          <w:rStyle w:val="ui-provider"/>
          <w:b/>
          <w:bCs/>
        </w:rPr>
      </w:pPr>
      <w:r w:rsidRPr="005E189E">
        <w:rPr>
          <w:rStyle w:val="ui-provider"/>
          <w:b/>
          <w:bCs/>
        </w:rPr>
        <w:t>Axis IOCL CC</w:t>
      </w:r>
    </w:p>
    <w:p w14:paraId="78CC287E" w14:textId="77777777" w:rsidR="005E189E" w:rsidRDefault="005E189E" w:rsidP="005E189E">
      <w:pPr>
        <w:rPr>
          <w:rStyle w:val="ui-provider"/>
          <w:b/>
          <w:bCs/>
        </w:rPr>
      </w:pPr>
    </w:p>
    <w:p w14:paraId="10D3E4EE" w14:textId="419E77C9" w:rsidR="005E189E" w:rsidRDefault="005E189E" w:rsidP="005E189E">
      <w:pPr>
        <w:pStyle w:val="NormalWeb"/>
      </w:pPr>
      <w:r>
        <w:rPr>
          <w:noProof/>
        </w:rPr>
        <w:drawing>
          <wp:inline distT="0" distB="0" distL="0" distR="0" wp14:anchorId="60EA1FD4" wp14:editId="14A1E071">
            <wp:extent cx="5136303" cy="3238500"/>
            <wp:effectExtent l="0" t="0" r="7620" b="0"/>
            <wp:docPr id="181840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311" cy="323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845" w:type="dxa"/>
        <w:tblLook w:val="04A0" w:firstRow="1" w:lastRow="0" w:firstColumn="1" w:lastColumn="0" w:noHBand="0" w:noVBand="1"/>
      </w:tblPr>
      <w:tblGrid>
        <w:gridCol w:w="1453"/>
        <w:gridCol w:w="8392"/>
      </w:tblGrid>
      <w:tr w:rsidR="005E189E" w:rsidRPr="005E189E" w14:paraId="27D1D5F7" w14:textId="77777777" w:rsidTr="005E189E">
        <w:trPr>
          <w:trHeight w:val="290"/>
        </w:trPr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7B2A3" w14:textId="77777777" w:rsidR="005E189E" w:rsidRPr="005E189E" w:rsidRDefault="005E189E" w:rsidP="005E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189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3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7CCD04" w14:textId="77777777" w:rsidR="005E189E" w:rsidRPr="005E189E" w:rsidRDefault="005E189E" w:rsidP="005E18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E18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</w:tr>
    </w:tbl>
    <w:p w14:paraId="769C3957" w14:textId="77777777" w:rsidR="005E189E" w:rsidRDefault="005E189E" w:rsidP="005E189E">
      <w:pPr>
        <w:rPr>
          <w:b/>
          <w:bCs/>
          <w:u w:val="single"/>
        </w:rPr>
      </w:pPr>
      <w:r w:rsidRPr="005E189E">
        <w:rPr>
          <w:b/>
          <w:bCs/>
          <w:u w:val="single"/>
        </w:rPr>
        <w:t>Benefits of Axis Indian Oil Credit Card</w:t>
      </w:r>
    </w:p>
    <w:p w14:paraId="3F2C75DC" w14:textId="6399A16B" w:rsidR="005E189E" w:rsidRPr="005E189E" w:rsidRDefault="005E189E" w:rsidP="005E189E">
      <w:pPr>
        <w:pStyle w:val="ListParagraph"/>
        <w:numPr>
          <w:ilvl w:val="0"/>
          <w:numId w:val="2"/>
        </w:numPr>
      </w:pPr>
      <w:r w:rsidRPr="005E189E">
        <w:t xml:space="preserve">100% Cashback up to Rs 250 on </w:t>
      </w:r>
      <w:r w:rsidR="003C3B32">
        <w:t xml:space="preserve">first </w:t>
      </w:r>
      <w:proofErr w:type="gramStart"/>
      <w:r w:rsidR="003C3B32" w:rsidRPr="005E189E">
        <w:t>fuel</w:t>
      </w:r>
      <w:r w:rsidRPr="005E189E">
        <w:t xml:space="preserve">  </w:t>
      </w:r>
      <w:r w:rsidR="005E2666">
        <w:t>transaction</w:t>
      </w:r>
      <w:proofErr w:type="gramEnd"/>
      <w:r w:rsidR="005E2666">
        <w:t xml:space="preserve"> performed on your card </w:t>
      </w:r>
      <w:r w:rsidRPr="005E189E">
        <w:t>in first 30 Days</w:t>
      </w:r>
      <w:r w:rsidR="005E2666">
        <w:t xml:space="preserve"> of card issuance. </w:t>
      </w:r>
    </w:p>
    <w:p w14:paraId="2CF09442" w14:textId="46351263" w:rsidR="005E189E" w:rsidRDefault="00275D45" w:rsidP="005E189E">
      <w:pPr>
        <w:pStyle w:val="ListParagraph"/>
        <w:numPr>
          <w:ilvl w:val="0"/>
          <w:numId w:val="2"/>
        </w:numPr>
      </w:pPr>
      <w:r>
        <w:t xml:space="preserve">Enjoy 4% value back on </w:t>
      </w:r>
      <w:r w:rsidR="000A2386">
        <w:t xml:space="preserve">Fuel Spends, </w:t>
      </w:r>
      <w:r w:rsidR="005E189E" w:rsidRPr="005E189E">
        <w:t>20 reward points per Rs 100 spent at IOCL pumps across India</w:t>
      </w:r>
      <w:r w:rsidR="00A4058F">
        <w:t xml:space="preserve">. </w:t>
      </w:r>
      <w:r w:rsidR="002A5729">
        <w:t xml:space="preserve">Transact in India at IOCL fuel outlet between INR 100 and INR 5000 </w:t>
      </w:r>
      <w:r w:rsidR="00F54608">
        <w:t xml:space="preserve">per month to avail the </w:t>
      </w:r>
      <w:proofErr w:type="gramStart"/>
      <w:r w:rsidR="00F54608">
        <w:t xml:space="preserve">offer </w:t>
      </w:r>
      <w:r w:rsidR="00192FE1">
        <w:t>.</w:t>
      </w:r>
      <w:proofErr w:type="gramEnd"/>
      <w:r w:rsidR="00192FE1">
        <w:t xml:space="preserve"> Maximum eligible spends per statement</w:t>
      </w:r>
      <w:del w:id="0" w:author="Sakshi Aggarwal" w:date="2024-02-27T16:50:00Z">
        <w:r w:rsidR="00192FE1" w:rsidDel="003C3B32">
          <w:delText xml:space="preserve"> </w:delText>
        </w:r>
      </w:del>
      <w:r w:rsidR="00050D57">
        <w:t>: INR 5000</w:t>
      </w:r>
      <w:r w:rsidR="002271F5">
        <w:t>. Only applicable for fuel MCC 5541</w:t>
      </w:r>
    </w:p>
    <w:p w14:paraId="25237AE9" w14:textId="2835284E" w:rsidR="005E189E" w:rsidRDefault="005E189E" w:rsidP="005E189E">
      <w:pPr>
        <w:pStyle w:val="ListParagraph"/>
        <w:numPr>
          <w:ilvl w:val="0"/>
          <w:numId w:val="2"/>
        </w:numPr>
      </w:pPr>
      <w:r w:rsidRPr="005E189E">
        <w:t>1% fuel surcharge waiver</w:t>
      </w:r>
      <w:r w:rsidR="002A652A">
        <w:t xml:space="preserve">. </w:t>
      </w:r>
      <w:r w:rsidR="008E0444">
        <w:t xml:space="preserve">Fuel spends in India at any fuel outlet </w:t>
      </w:r>
      <w:r w:rsidR="00FC3432">
        <w:t>between INR 200-INR 5000</w:t>
      </w:r>
      <w:r w:rsidR="001A2ABE">
        <w:t xml:space="preserve"> to avail the offer. Max. waiver of INR 50 per statement cycle. </w:t>
      </w:r>
      <w:r w:rsidR="001056D4">
        <w:t>GST charged on fuel surcharge is non</w:t>
      </w:r>
      <w:del w:id="1" w:author="Sakshi Aggarwal" w:date="2024-02-27T16:51:00Z">
        <w:r w:rsidR="001056D4" w:rsidDel="003C3B32">
          <w:delText xml:space="preserve"> </w:delText>
        </w:r>
      </w:del>
      <w:r w:rsidR="001056D4">
        <w:t>-refundable. Only applicable for fuel MCC 5541</w:t>
      </w:r>
    </w:p>
    <w:p w14:paraId="6E3FD59A" w14:textId="534F1326" w:rsidR="005E189E" w:rsidRDefault="005E189E" w:rsidP="005E189E">
      <w:pPr>
        <w:pStyle w:val="ListParagraph"/>
        <w:numPr>
          <w:ilvl w:val="0"/>
          <w:numId w:val="2"/>
        </w:numPr>
      </w:pPr>
      <w:r w:rsidRPr="005E189E">
        <w:t xml:space="preserve">Up to 10% instant discount on movie tickets via </w:t>
      </w:r>
      <w:proofErr w:type="spellStart"/>
      <w:r w:rsidRPr="005E189E">
        <w:t>BookMyShow</w:t>
      </w:r>
      <w:proofErr w:type="spellEnd"/>
      <w:r w:rsidR="0021646C">
        <w:t xml:space="preserve"> </w:t>
      </w:r>
      <w:r w:rsidR="00DC677B">
        <w:t xml:space="preserve">app or website. </w:t>
      </w:r>
      <w:r w:rsidR="00FB2C02">
        <w:t xml:space="preserve">Each customer can get a maximum discount of Rs. 100 per month. </w:t>
      </w:r>
      <w:r w:rsidR="0021646C">
        <w:t>The Offer is valid till 31st March 2024</w:t>
      </w:r>
      <w:r w:rsidR="00C6123F">
        <w:t xml:space="preserve">. For detailed T&amp;C, visit: </w:t>
      </w:r>
      <w:hyperlink r:id="rId6" w:history="1">
        <w:r w:rsidR="00C6123F" w:rsidRPr="000D0764">
          <w:rPr>
            <w:rStyle w:val="Hyperlink"/>
          </w:rPr>
          <w:t>https://www.axisbank.com/docs/default-source/default-document-library/indianoil-axis-bank-offer-t-c.pdf</w:t>
        </w:r>
      </w:hyperlink>
      <w:r w:rsidR="00275D45">
        <w:t>.</w:t>
      </w:r>
    </w:p>
    <w:p w14:paraId="4C1C3A92" w14:textId="0DAF1CCD" w:rsidR="003016C9" w:rsidRDefault="005E189E" w:rsidP="003016C9">
      <w:pPr>
        <w:pStyle w:val="ListParagraph"/>
        <w:numPr>
          <w:ilvl w:val="0"/>
          <w:numId w:val="2"/>
        </w:numPr>
      </w:pPr>
      <w:r w:rsidRPr="005E189E">
        <w:t xml:space="preserve">Up to </w:t>
      </w:r>
      <w:r w:rsidR="00D12EC5">
        <w:t xml:space="preserve">15% </w:t>
      </w:r>
      <w:r w:rsidRPr="005E189E">
        <w:t>dining discounts at partner restaurants</w:t>
      </w:r>
      <w:r w:rsidR="00654DD1">
        <w:t xml:space="preserve"> in India </w:t>
      </w:r>
      <w:r w:rsidR="003016C9">
        <w:t xml:space="preserve">via </w:t>
      </w:r>
      <w:proofErr w:type="spellStart"/>
      <w:r w:rsidR="003016C9">
        <w:t>EazyDiner</w:t>
      </w:r>
      <w:proofErr w:type="spellEnd"/>
      <w:r w:rsidR="003016C9">
        <w:t xml:space="preserve">. Offer details: </w:t>
      </w:r>
      <w:r w:rsidR="00AF22FB">
        <w:t xml:space="preserve">15% off </w:t>
      </w:r>
      <w:proofErr w:type="spellStart"/>
      <w:r w:rsidR="00AF22FB">
        <w:t>upto</w:t>
      </w:r>
      <w:proofErr w:type="spellEnd"/>
      <w:r w:rsidR="00AF22FB">
        <w:t xml:space="preserve"> Rs. 500 and minimum order value INR 2500</w:t>
      </w:r>
      <w:r w:rsidR="000C61C2">
        <w:t xml:space="preserve">. Valid once per card per month max benefits </w:t>
      </w:r>
      <w:proofErr w:type="spellStart"/>
      <w:r w:rsidR="000C61C2">
        <w:t>upto</w:t>
      </w:r>
      <w:proofErr w:type="spellEnd"/>
      <w:r w:rsidR="000C61C2">
        <w:t xml:space="preserve"> </w:t>
      </w:r>
      <w:proofErr w:type="spellStart"/>
      <w:r w:rsidR="000C61C2">
        <w:t>inr</w:t>
      </w:r>
      <w:proofErr w:type="spellEnd"/>
      <w:r w:rsidR="000C61C2">
        <w:t xml:space="preserve"> 500. </w:t>
      </w:r>
    </w:p>
    <w:p w14:paraId="7FA21832" w14:textId="174D2C41" w:rsidR="00502812" w:rsidRDefault="00502812" w:rsidP="003016C9">
      <w:pPr>
        <w:pStyle w:val="ListParagraph"/>
        <w:numPr>
          <w:ilvl w:val="0"/>
          <w:numId w:val="2"/>
        </w:numPr>
      </w:pPr>
      <w:r>
        <w:t xml:space="preserve">1% value back </w:t>
      </w:r>
      <w:r w:rsidR="00A45713">
        <w:t xml:space="preserve">on online shopping by earning 5 rewards points per INR 100 spent. </w:t>
      </w:r>
      <w:r w:rsidR="00AD74F4">
        <w:t xml:space="preserve">Transact </w:t>
      </w:r>
      <w:r w:rsidR="000673B0">
        <w:t xml:space="preserve">at online merchants between INR 100 – INR 5000 to avail offer. </w:t>
      </w:r>
    </w:p>
    <w:p w14:paraId="21529CBF" w14:textId="64DA2374" w:rsidR="00F146B2" w:rsidRDefault="00F146B2" w:rsidP="003016C9">
      <w:pPr>
        <w:pStyle w:val="ListParagraph"/>
        <w:numPr>
          <w:ilvl w:val="0"/>
          <w:numId w:val="2"/>
        </w:numPr>
      </w:pPr>
      <w:r>
        <w:t>Spend INR 50, 000 in a year</w:t>
      </w:r>
      <w:r w:rsidR="00257CDB">
        <w:t xml:space="preserve"> to be eligible for Annual Fee waiver. Rent transactions</w:t>
      </w:r>
      <w:r w:rsidR="00116CF0">
        <w:t xml:space="preserve">, EMI transactions, Cash Withdrawals, </w:t>
      </w:r>
      <w:r w:rsidR="00781A19">
        <w:t xml:space="preserve">fees, charges, GST, insurance spends </w:t>
      </w:r>
      <w:r w:rsidR="00EA1513">
        <w:t xml:space="preserve">wallet load transactions not eligible for this offer. </w:t>
      </w:r>
    </w:p>
    <w:p w14:paraId="423BA2E5" w14:textId="64508729" w:rsidR="00A17F95" w:rsidRDefault="00A17F95" w:rsidP="003016C9">
      <w:pPr>
        <w:pStyle w:val="ListParagraph"/>
        <w:numPr>
          <w:ilvl w:val="0"/>
          <w:numId w:val="2"/>
        </w:numPr>
      </w:pPr>
      <w:r>
        <w:t xml:space="preserve">Earn </w:t>
      </w:r>
      <w:r w:rsidR="00D02AFC">
        <w:t>1 EDGE REWARD point on INR 100 spend with your credit card</w:t>
      </w:r>
      <w:r w:rsidR="00275D45">
        <w:t>.</w:t>
      </w:r>
    </w:p>
    <w:p w14:paraId="1CA83F87" w14:textId="77777777" w:rsidR="005E189E" w:rsidRPr="005E189E" w:rsidRDefault="005E189E" w:rsidP="005E189E">
      <w:pPr>
        <w:rPr>
          <w:b/>
          <w:bCs/>
          <w:u w:val="single"/>
        </w:rPr>
      </w:pPr>
      <w:r w:rsidRPr="005E189E">
        <w:rPr>
          <w:b/>
          <w:bCs/>
          <w:u w:val="single"/>
        </w:rPr>
        <w:lastRenderedPageBreak/>
        <w:t>How to Apply for Axis Indian Oil Credit Card</w:t>
      </w:r>
    </w:p>
    <w:p w14:paraId="60FD4DF0" w14:textId="3E7E4077" w:rsidR="005E189E" w:rsidRDefault="005E189E" w:rsidP="005E189E">
      <w:pPr>
        <w:pStyle w:val="ListParagraph"/>
        <w:numPr>
          <w:ilvl w:val="0"/>
          <w:numId w:val="4"/>
        </w:numPr>
      </w:pPr>
      <w:proofErr w:type="gramStart"/>
      <w:r>
        <w:t>User</w:t>
      </w:r>
      <w:proofErr w:type="gramEnd"/>
      <w:r>
        <w:t xml:space="preserve"> c</w:t>
      </w:r>
      <w:r w:rsidRPr="005E189E">
        <w:t xml:space="preserve">lick on the </w:t>
      </w:r>
      <w:r>
        <w:t>CTA button</w:t>
      </w:r>
      <w:r w:rsidR="00A512B0">
        <w:t xml:space="preserve"> and redirect to bank website</w:t>
      </w:r>
    </w:p>
    <w:p w14:paraId="00B0CAE8" w14:textId="7A619409" w:rsidR="00CD1E27" w:rsidRDefault="00A512B0" w:rsidP="005E189E">
      <w:pPr>
        <w:pStyle w:val="ListParagraph"/>
        <w:numPr>
          <w:ilvl w:val="0"/>
          <w:numId w:val="4"/>
        </w:numPr>
      </w:pPr>
      <w:r>
        <w:t xml:space="preserve">User </w:t>
      </w:r>
      <w:r w:rsidR="005E189E" w:rsidRPr="005E189E">
        <w:t>Click Login/Join Now and do OTP verification</w:t>
      </w:r>
      <w:ins w:id="2" w:author="Sakshi Aggarwal" w:date="2024-02-26T10:39:00Z">
        <w:r w:rsidR="00424462">
          <w:t>.</w:t>
        </w:r>
      </w:ins>
    </w:p>
    <w:p w14:paraId="0D575790" w14:textId="6CF51675" w:rsidR="00CD1E27" w:rsidRDefault="00CD1E27" w:rsidP="005E189E">
      <w:pPr>
        <w:pStyle w:val="ListParagraph"/>
        <w:numPr>
          <w:ilvl w:val="0"/>
          <w:numId w:val="4"/>
        </w:numPr>
      </w:pPr>
      <w:r>
        <w:t xml:space="preserve">User </w:t>
      </w:r>
      <w:r w:rsidR="005E189E" w:rsidRPr="005E189E">
        <w:t>Select Axis Indian Oil Credit Card and provide the required details</w:t>
      </w:r>
      <w:ins w:id="3" w:author="Sakshi Aggarwal" w:date="2024-02-26T10:39:00Z">
        <w:r w:rsidR="00424462">
          <w:t>.</w:t>
        </w:r>
      </w:ins>
    </w:p>
    <w:p w14:paraId="1FB9EF8D" w14:textId="77777777" w:rsidR="00CD1E27" w:rsidRDefault="00CD1E27" w:rsidP="005E189E">
      <w:pPr>
        <w:pStyle w:val="ListParagraph"/>
        <w:numPr>
          <w:ilvl w:val="0"/>
          <w:numId w:val="4"/>
        </w:numPr>
      </w:pPr>
      <w:r>
        <w:t xml:space="preserve">User’s </w:t>
      </w:r>
      <w:r w:rsidR="005E189E" w:rsidRPr="005E189E">
        <w:t xml:space="preserve">application will be submitted, and a confirmation SMS will be sent on approval of </w:t>
      </w:r>
      <w:r>
        <w:t>user’s</w:t>
      </w:r>
      <w:r w:rsidR="005E189E" w:rsidRPr="005E189E">
        <w:t xml:space="preserve"> application</w:t>
      </w:r>
      <w:r>
        <w:t>.</w:t>
      </w:r>
    </w:p>
    <w:p w14:paraId="1E37C953" w14:textId="216D1098" w:rsidR="00CD1E27" w:rsidRDefault="00CD1E27" w:rsidP="00CD1E27">
      <w:pPr>
        <w:pStyle w:val="ListParagraph"/>
        <w:numPr>
          <w:ilvl w:val="0"/>
          <w:numId w:val="4"/>
        </w:numPr>
      </w:pPr>
      <w:r>
        <w:t xml:space="preserve">User </w:t>
      </w:r>
      <w:r w:rsidR="005E189E" w:rsidRPr="005E189E">
        <w:t>Get application status within 10 minutes</w:t>
      </w:r>
      <w:ins w:id="4" w:author="Sakshi Aggarwal" w:date="2024-02-26T10:39:00Z">
        <w:r w:rsidR="00424462">
          <w:t>.</w:t>
        </w:r>
      </w:ins>
    </w:p>
    <w:p w14:paraId="3794938D" w14:textId="09A87AEF" w:rsidR="00CD1E27" w:rsidRDefault="005E189E" w:rsidP="00CD1E27">
      <w:r w:rsidRPr="00CD1E27">
        <w:rPr>
          <w:b/>
          <w:bCs/>
        </w:rPr>
        <w:t xml:space="preserve">Documents required for the </w:t>
      </w:r>
      <w:proofErr w:type="gramStart"/>
      <w:r w:rsidRPr="00CD1E27">
        <w:rPr>
          <w:b/>
          <w:bCs/>
        </w:rPr>
        <w:t>Applicatio</w:t>
      </w:r>
      <w:r w:rsidR="00CD1E27">
        <w:rPr>
          <w:b/>
          <w:bCs/>
        </w:rPr>
        <w:t>n</w:t>
      </w:r>
      <w:proofErr w:type="gramEnd"/>
    </w:p>
    <w:p w14:paraId="2D5F3180" w14:textId="77777777" w:rsidR="00CD1E27" w:rsidRDefault="005E189E" w:rsidP="00CD1E27">
      <w:pPr>
        <w:pStyle w:val="ListParagraph"/>
        <w:numPr>
          <w:ilvl w:val="0"/>
          <w:numId w:val="5"/>
        </w:numPr>
      </w:pPr>
      <w:r w:rsidRPr="005E189E">
        <w:t>PAN Card/Form 60</w:t>
      </w:r>
    </w:p>
    <w:p w14:paraId="285C4FE1" w14:textId="77777777" w:rsidR="00CD1E27" w:rsidRDefault="005E189E" w:rsidP="00CD1E27">
      <w:pPr>
        <w:pStyle w:val="ListParagraph"/>
        <w:numPr>
          <w:ilvl w:val="0"/>
          <w:numId w:val="5"/>
        </w:numPr>
      </w:pPr>
      <w:r w:rsidRPr="005E189E">
        <w:t>ID Proof</w:t>
      </w:r>
    </w:p>
    <w:p w14:paraId="2B835D66" w14:textId="77777777" w:rsidR="00CD1E27" w:rsidRDefault="005E189E" w:rsidP="00CD1E27">
      <w:pPr>
        <w:pStyle w:val="ListParagraph"/>
        <w:numPr>
          <w:ilvl w:val="0"/>
          <w:numId w:val="5"/>
        </w:numPr>
      </w:pPr>
      <w:r w:rsidRPr="005E189E">
        <w:t>Address Proof</w:t>
      </w:r>
    </w:p>
    <w:p w14:paraId="2601F2C0" w14:textId="77777777" w:rsidR="00CD1E27" w:rsidRDefault="005E189E" w:rsidP="00CD1E27">
      <w:pPr>
        <w:pStyle w:val="ListParagraph"/>
        <w:numPr>
          <w:ilvl w:val="0"/>
          <w:numId w:val="5"/>
        </w:numPr>
      </w:pPr>
      <w:r w:rsidRPr="005E189E">
        <w:t>Bank Statement</w:t>
      </w:r>
    </w:p>
    <w:p w14:paraId="79B7526D" w14:textId="77777777" w:rsidR="00CD1E27" w:rsidRDefault="005E189E" w:rsidP="00CD1E27">
      <w:pPr>
        <w:pStyle w:val="ListParagraph"/>
        <w:numPr>
          <w:ilvl w:val="0"/>
          <w:numId w:val="5"/>
        </w:numPr>
      </w:pPr>
      <w:r w:rsidRPr="005E189E">
        <w:t>Income Proof</w:t>
      </w:r>
    </w:p>
    <w:p w14:paraId="54B52EDA" w14:textId="77777777" w:rsidR="00CD1E27" w:rsidRPr="00CD1E27" w:rsidRDefault="005E189E" w:rsidP="00CD1E27">
      <w:pPr>
        <w:ind w:left="360"/>
        <w:rPr>
          <w:b/>
          <w:bCs/>
          <w:u w:val="single"/>
        </w:rPr>
      </w:pPr>
      <w:r w:rsidRPr="00CD1E27">
        <w:rPr>
          <w:b/>
          <w:bCs/>
          <w:u w:val="single"/>
        </w:rPr>
        <w:t>Eligibility Criteria</w:t>
      </w:r>
    </w:p>
    <w:p w14:paraId="0304D5A0" w14:textId="77777777" w:rsidR="00CD1E27" w:rsidRDefault="005E189E" w:rsidP="00CD1E27">
      <w:pPr>
        <w:pStyle w:val="ListParagraph"/>
        <w:numPr>
          <w:ilvl w:val="0"/>
          <w:numId w:val="6"/>
        </w:numPr>
      </w:pPr>
      <w:r w:rsidRPr="005E189E">
        <w:t>Employment status: Salaried or self-employed</w:t>
      </w:r>
    </w:p>
    <w:p w14:paraId="4433DB7E" w14:textId="3C96AA94" w:rsidR="00CD1E27" w:rsidRDefault="005E189E" w:rsidP="00CD1E27">
      <w:pPr>
        <w:pStyle w:val="ListParagraph"/>
        <w:numPr>
          <w:ilvl w:val="0"/>
          <w:numId w:val="6"/>
        </w:numPr>
      </w:pPr>
      <w:r w:rsidRPr="005E189E">
        <w:t xml:space="preserve">Salaried: Starting from Rs </w:t>
      </w:r>
      <w:del w:id="5" w:author="Abhyudaya Singh" w:date="2024-02-23T18:18:00Z">
        <w:r w:rsidRPr="005E189E" w:rsidDel="00C266B7">
          <w:delText>15</w:delText>
        </w:r>
      </w:del>
      <w:ins w:id="6" w:author="Abhyudaya Singh" w:date="2024-02-23T18:18:00Z">
        <w:r w:rsidR="00C266B7">
          <w:t>21</w:t>
        </w:r>
      </w:ins>
      <w:r w:rsidRPr="005E189E">
        <w:t>,000</w:t>
      </w:r>
    </w:p>
    <w:p w14:paraId="62D69D1B" w14:textId="77777777" w:rsidR="00CD1E27" w:rsidRDefault="005E189E" w:rsidP="00CD1E27">
      <w:pPr>
        <w:pStyle w:val="ListParagraph"/>
        <w:numPr>
          <w:ilvl w:val="0"/>
          <w:numId w:val="6"/>
        </w:numPr>
      </w:pPr>
      <w:r w:rsidRPr="005E189E">
        <w:t>Self Employed: Starting from Rs 30,000</w:t>
      </w:r>
    </w:p>
    <w:p w14:paraId="24ED02BC" w14:textId="77777777" w:rsidR="00CD1E27" w:rsidRDefault="005E189E" w:rsidP="00CD1E27">
      <w:pPr>
        <w:pStyle w:val="ListParagraph"/>
        <w:numPr>
          <w:ilvl w:val="0"/>
          <w:numId w:val="6"/>
        </w:numPr>
      </w:pPr>
      <w:r w:rsidRPr="005E189E">
        <w:t>Available across major cities in India</w:t>
      </w:r>
    </w:p>
    <w:p w14:paraId="77FC5116" w14:textId="77777777" w:rsidR="00CD1E27" w:rsidRDefault="005E189E" w:rsidP="00CD1E27">
      <w:pPr>
        <w:pStyle w:val="ListParagraph"/>
        <w:numPr>
          <w:ilvl w:val="0"/>
          <w:numId w:val="6"/>
        </w:numPr>
      </w:pPr>
      <w:r w:rsidRPr="005E189E">
        <w:t>Age: 21-60 years</w:t>
      </w:r>
    </w:p>
    <w:p w14:paraId="00F8CF3E" w14:textId="299F6477" w:rsidR="00CD1E27" w:rsidRPr="00CD1E27" w:rsidRDefault="00CD1E27" w:rsidP="00CD1E27">
      <w:pPr>
        <w:rPr>
          <w:b/>
          <w:bCs/>
          <w:u w:val="single"/>
        </w:rPr>
      </w:pPr>
      <w:r>
        <w:t xml:space="preserve">       </w:t>
      </w:r>
      <w:r w:rsidR="005E189E" w:rsidRPr="00CD1E27">
        <w:rPr>
          <w:b/>
          <w:bCs/>
          <w:u w:val="single"/>
        </w:rPr>
        <w:t>Fees and List of all Charges</w:t>
      </w:r>
    </w:p>
    <w:p w14:paraId="1C0B11BE" w14:textId="77777777" w:rsidR="00CD1E27" w:rsidRDefault="005E189E" w:rsidP="00CD1E27">
      <w:pPr>
        <w:pStyle w:val="ListParagraph"/>
        <w:numPr>
          <w:ilvl w:val="0"/>
          <w:numId w:val="6"/>
        </w:numPr>
      </w:pPr>
      <w:r w:rsidRPr="005E189E">
        <w:t>Joining Fees: Rs 500 + GST</w:t>
      </w:r>
    </w:p>
    <w:p w14:paraId="7506F64F" w14:textId="77777777" w:rsidR="00CD1E27" w:rsidRDefault="005E189E" w:rsidP="00CD1E27">
      <w:pPr>
        <w:pStyle w:val="ListParagraph"/>
        <w:numPr>
          <w:ilvl w:val="0"/>
          <w:numId w:val="6"/>
        </w:numPr>
      </w:pPr>
      <w:r w:rsidRPr="005E189E">
        <w:t>Annual Fees: Lifetime Rs 500 + GST</w:t>
      </w:r>
    </w:p>
    <w:p w14:paraId="33842E4A" w14:textId="12CCB1D0" w:rsidR="00CD1E27" w:rsidRDefault="005E189E" w:rsidP="00CD1E27">
      <w:pPr>
        <w:pStyle w:val="ListParagraph"/>
        <w:numPr>
          <w:ilvl w:val="0"/>
          <w:numId w:val="6"/>
        </w:numPr>
      </w:pPr>
      <w:r w:rsidRPr="005E189E">
        <w:t>Interest Rate: 3.</w:t>
      </w:r>
      <w:r w:rsidR="001249C1">
        <w:t>6</w:t>
      </w:r>
      <w:r w:rsidRPr="005E189E">
        <w:t>% per month (49.36% per annum)</w:t>
      </w:r>
    </w:p>
    <w:p w14:paraId="58D4946D" w14:textId="51CE2392" w:rsidR="00CD1E27" w:rsidRDefault="005E189E" w:rsidP="00CD1E27">
      <w:pPr>
        <w:pStyle w:val="ListParagraph"/>
        <w:numPr>
          <w:ilvl w:val="0"/>
          <w:numId w:val="6"/>
        </w:numPr>
      </w:pPr>
      <w:r w:rsidRPr="005E189E">
        <w:t xml:space="preserve">Cash Withdrawal charges: </w:t>
      </w:r>
      <w:r w:rsidR="00795BA5">
        <w:t>2</w:t>
      </w:r>
      <w:r w:rsidR="008E0A19">
        <w:t>.5</w:t>
      </w:r>
      <w:r w:rsidRPr="005E189E">
        <w:t xml:space="preserve">% or Rs 500, whichever is </w:t>
      </w:r>
      <w:proofErr w:type="gramStart"/>
      <w:r w:rsidRPr="005E189E">
        <w:t>higher</w:t>
      </w:r>
      <w:proofErr w:type="gramEnd"/>
    </w:p>
    <w:p w14:paraId="652029E5" w14:textId="77777777" w:rsidR="00CD1E27" w:rsidRDefault="005E189E" w:rsidP="00CD1E27">
      <w:pPr>
        <w:pStyle w:val="ListParagraph"/>
        <w:numPr>
          <w:ilvl w:val="0"/>
          <w:numId w:val="6"/>
        </w:numPr>
      </w:pPr>
      <w:r w:rsidRPr="005E189E">
        <w:t>Card Replacement charges: Nil</w:t>
      </w:r>
    </w:p>
    <w:p w14:paraId="46F0AB1C" w14:textId="63C166F9" w:rsidR="00CD1E27" w:rsidRDefault="00CD1E27" w:rsidP="00CD1E27">
      <w:r>
        <w:t xml:space="preserve">       </w:t>
      </w:r>
      <w:r w:rsidR="005E189E" w:rsidRPr="00CD1E27">
        <w:rPr>
          <w:b/>
          <w:bCs/>
          <w:u w:val="single"/>
        </w:rPr>
        <w:t>Important Information</w:t>
      </w:r>
    </w:p>
    <w:p w14:paraId="6F6A00B6" w14:textId="07534272" w:rsidR="00CD1E27" w:rsidRPr="00CD1E27" w:rsidRDefault="005E189E" w:rsidP="00CD1E27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5E189E">
        <w:t xml:space="preserve">If </w:t>
      </w:r>
      <w:r w:rsidR="00CD1E27">
        <w:t>user’s</w:t>
      </w:r>
      <w:r w:rsidRPr="005E189E">
        <w:t xml:space="preserve"> Card is disbursed, you will be eligible for </w:t>
      </w:r>
      <w:proofErr w:type="gramStart"/>
      <w:r w:rsidR="00CD1E27">
        <w:t>commission</w:t>
      </w:r>
      <w:proofErr w:type="gramEnd"/>
    </w:p>
    <w:p w14:paraId="5661FB28" w14:textId="17C7E6EB" w:rsidR="00CD1E27" w:rsidRPr="00CD1E27" w:rsidRDefault="005E189E" w:rsidP="00CD1E27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5E189E">
        <w:t xml:space="preserve">No </w:t>
      </w:r>
      <w:r w:rsidR="00CD1E27">
        <w:t>commission</w:t>
      </w:r>
      <w:r w:rsidRPr="005E189E">
        <w:t xml:space="preserve"> if Application is Rejected</w:t>
      </w:r>
    </w:p>
    <w:p w14:paraId="1923430A" w14:textId="2028C032" w:rsidR="005E189E" w:rsidRPr="00CD1E27" w:rsidRDefault="005E189E" w:rsidP="00CD1E27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5E189E">
        <w:t xml:space="preserve">Cashback earned will be deducted from your next month credit card </w:t>
      </w:r>
      <w:proofErr w:type="gramStart"/>
      <w:r w:rsidRPr="005E189E">
        <w:t>statement</w:t>
      </w:r>
      <w:proofErr w:type="gramEnd"/>
    </w:p>
    <w:sectPr w:rsidR="005E189E" w:rsidRPr="00CD1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A5F"/>
    <w:multiLevelType w:val="hybridMultilevel"/>
    <w:tmpl w:val="9EB056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E709A"/>
    <w:multiLevelType w:val="hybridMultilevel"/>
    <w:tmpl w:val="11D0AA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84310C"/>
    <w:multiLevelType w:val="hybridMultilevel"/>
    <w:tmpl w:val="AE882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316B3"/>
    <w:multiLevelType w:val="hybridMultilevel"/>
    <w:tmpl w:val="0164A1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A83448"/>
    <w:multiLevelType w:val="hybridMultilevel"/>
    <w:tmpl w:val="EE9EC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03EC9"/>
    <w:multiLevelType w:val="hybridMultilevel"/>
    <w:tmpl w:val="B566A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61E25"/>
    <w:multiLevelType w:val="hybridMultilevel"/>
    <w:tmpl w:val="50AAE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47AA6"/>
    <w:multiLevelType w:val="hybridMultilevel"/>
    <w:tmpl w:val="26A6F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88200">
    <w:abstractNumId w:val="0"/>
  </w:num>
  <w:num w:numId="2" w16cid:durableId="1425565091">
    <w:abstractNumId w:val="6"/>
  </w:num>
  <w:num w:numId="3" w16cid:durableId="693730319">
    <w:abstractNumId w:val="3"/>
  </w:num>
  <w:num w:numId="4" w16cid:durableId="559246860">
    <w:abstractNumId w:val="2"/>
  </w:num>
  <w:num w:numId="5" w16cid:durableId="1787312681">
    <w:abstractNumId w:val="7"/>
  </w:num>
  <w:num w:numId="6" w16cid:durableId="666253111">
    <w:abstractNumId w:val="1"/>
  </w:num>
  <w:num w:numId="7" w16cid:durableId="1486781012">
    <w:abstractNumId w:val="4"/>
  </w:num>
  <w:num w:numId="8" w16cid:durableId="171411496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kshi Aggarwal">
    <w15:presenceInfo w15:providerId="AD" w15:userId="S::sakshi@cashkaro.com::39378d1f-6fd7-4bc4-9b98-9e6a086d4534"/>
  </w15:person>
  <w15:person w15:author="Abhyudaya Singh">
    <w15:presenceInfo w15:providerId="AD" w15:userId="S::abhyudaya@cashkaro.com::3a9b25f7-0547-4211-ad67-e759a59786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9E"/>
    <w:rsid w:val="00050D57"/>
    <w:rsid w:val="000673B0"/>
    <w:rsid w:val="000A2386"/>
    <w:rsid w:val="000C61C2"/>
    <w:rsid w:val="000F1B44"/>
    <w:rsid w:val="001056D4"/>
    <w:rsid w:val="00116CF0"/>
    <w:rsid w:val="001249C1"/>
    <w:rsid w:val="00192FE1"/>
    <w:rsid w:val="001A2ABE"/>
    <w:rsid w:val="0021646C"/>
    <w:rsid w:val="002271F5"/>
    <w:rsid w:val="00257CDB"/>
    <w:rsid w:val="00275D45"/>
    <w:rsid w:val="002A5729"/>
    <w:rsid w:val="002A652A"/>
    <w:rsid w:val="002E339D"/>
    <w:rsid w:val="003016C9"/>
    <w:rsid w:val="003C3B32"/>
    <w:rsid w:val="00424462"/>
    <w:rsid w:val="00502812"/>
    <w:rsid w:val="005E189E"/>
    <w:rsid w:val="005E2666"/>
    <w:rsid w:val="00654DD1"/>
    <w:rsid w:val="006A64AF"/>
    <w:rsid w:val="006F27DA"/>
    <w:rsid w:val="00781A19"/>
    <w:rsid w:val="00795BA5"/>
    <w:rsid w:val="008E0444"/>
    <w:rsid w:val="008E0A19"/>
    <w:rsid w:val="00A17F95"/>
    <w:rsid w:val="00A4058F"/>
    <w:rsid w:val="00A45713"/>
    <w:rsid w:val="00A512B0"/>
    <w:rsid w:val="00AD74F4"/>
    <w:rsid w:val="00AF22FB"/>
    <w:rsid w:val="00C266B7"/>
    <w:rsid w:val="00C6123F"/>
    <w:rsid w:val="00C81968"/>
    <w:rsid w:val="00CD1E27"/>
    <w:rsid w:val="00D02AFC"/>
    <w:rsid w:val="00D12EC5"/>
    <w:rsid w:val="00D13BB6"/>
    <w:rsid w:val="00DC677B"/>
    <w:rsid w:val="00EA1513"/>
    <w:rsid w:val="00F146B2"/>
    <w:rsid w:val="00F54608"/>
    <w:rsid w:val="00F941FB"/>
    <w:rsid w:val="00FB2C02"/>
    <w:rsid w:val="00FC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DBD9"/>
  <w15:chartTrackingRefBased/>
  <w15:docId w15:val="{BEB728FB-46FA-4F37-B144-A8D29067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5E189E"/>
  </w:style>
  <w:style w:type="paragraph" w:styleId="NormalWeb">
    <w:name w:val="Normal (Web)"/>
    <w:basedOn w:val="Normal"/>
    <w:uiPriority w:val="99"/>
    <w:semiHidden/>
    <w:unhideWhenUsed/>
    <w:rsid w:val="005E1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E189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E189E"/>
    <w:pPr>
      <w:ind w:left="720"/>
      <w:contextualSpacing/>
    </w:pPr>
  </w:style>
  <w:style w:type="paragraph" w:styleId="Revision">
    <w:name w:val="Revision"/>
    <w:hidden/>
    <w:uiPriority w:val="99"/>
    <w:semiHidden/>
    <w:rsid w:val="00C266B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26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6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6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6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66B7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61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xisbank.com/docs/default-source/default-document-library/indianoil-axis-bank-offer-t-c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4</cp:revision>
  <dcterms:created xsi:type="dcterms:W3CDTF">2024-02-26T05:17:00Z</dcterms:created>
  <dcterms:modified xsi:type="dcterms:W3CDTF">2024-02-27T11:22:00Z</dcterms:modified>
</cp:coreProperties>
</file>