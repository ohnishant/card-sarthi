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79E8" w14:textId="0E880DAB" w:rsidR="00F862E6" w:rsidRDefault="00F862E6" w:rsidP="00F862E6">
      <w:pPr>
        <w:pStyle w:val="NormalWeb"/>
      </w:pPr>
      <w:r w:rsidRPr="00F862E6">
        <w:rPr>
          <w:rFonts w:cstheme="minorHAnsi"/>
          <w:b/>
          <w:bCs/>
          <w:kern w:val="36"/>
          <w:sz w:val="30"/>
          <w:szCs w:val="30"/>
          <w:u w:val="single"/>
          <w:lang w:val="en-US"/>
        </w:rPr>
        <w:t>Axis Vistara Infinite Credit card</w:t>
      </w:r>
      <w:r>
        <w:rPr>
          <w:rFonts w:cstheme="minorHAnsi"/>
          <w:b/>
          <w:bCs/>
          <w:kern w:val="36"/>
          <w:sz w:val="30"/>
          <w:szCs w:val="30"/>
          <w:u w:val="single"/>
          <w:lang w:val="en-US"/>
        </w:rPr>
        <w:br/>
      </w:r>
      <w:r>
        <w:rPr>
          <w:rFonts w:cstheme="minorHAnsi"/>
          <w:b/>
          <w:bCs/>
          <w:kern w:val="36"/>
          <w:sz w:val="30"/>
          <w:szCs w:val="30"/>
          <w:u w:val="single"/>
          <w:lang w:val="en-US"/>
        </w:rPr>
        <w:br/>
      </w:r>
      <w:r>
        <w:rPr>
          <w:noProof/>
        </w:rPr>
        <w:drawing>
          <wp:inline distT="0" distB="0" distL="0" distR="0" wp14:anchorId="18C9D029" wp14:editId="2AA4723C">
            <wp:extent cx="3794760" cy="2582673"/>
            <wp:effectExtent l="0" t="0" r="0" b="8255"/>
            <wp:docPr id="232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23" cy="258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2523" w14:textId="77777777" w:rsidR="00F862E6" w:rsidRP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u w:val="single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u w:val="single"/>
          <w:lang w:val="en-US" w:eastAsia="en-IN"/>
          <w14:ligatures w14:val="none"/>
        </w:rPr>
        <w:t>Benefits of Axis Vistara Infinite Credit Card</w:t>
      </w:r>
    </w:p>
    <w:p w14:paraId="39FEC86B" w14:textId="77777777" w:rsid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</w:p>
    <w:p w14:paraId="312B63A7" w14:textId="77777777" w:rsidR="00C843EA" w:rsidRDefault="00F862E6" w:rsidP="00F862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Enjoy Exclusive Privileges with Complimentary Club Vistara Gold Membership</w:t>
      </w:r>
      <w:r w:rsidR="0032715B">
        <w:rPr>
          <w:rFonts w:eastAsia="Times New Roman" w:cstheme="minorHAnsi"/>
          <w:kern w:val="36"/>
          <w:lang w:val="en-US" w:eastAsia="en-IN"/>
          <w14:ligatures w14:val="none"/>
        </w:rPr>
        <w:t xml:space="preserve"> – priority check-in, priority boarding</w:t>
      </w:r>
      <w:r w:rsidR="00DE11B7">
        <w:rPr>
          <w:rFonts w:eastAsia="Times New Roman" w:cstheme="minorHAnsi"/>
          <w:kern w:val="36"/>
          <w:lang w:val="en-US" w:eastAsia="en-IN"/>
          <w14:ligatures w14:val="none"/>
        </w:rPr>
        <w:t>, additional baggage allowance, priority baggage handling</w:t>
      </w:r>
      <w:r w:rsidR="00C473AA">
        <w:rPr>
          <w:rFonts w:eastAsia="Times New Roman" w:cstheme="minorHAnsi"/>
          <w:kern w:val="36"/>
          <w:lang w:val="en-US" w:eastAsia="en-IN"/>
          <w14:ligatures w14:val="none"/>
        </w:rPr>
        <w:t>.</w:t>
      </w:r>
      <w:r w:rsidR="00EC607F">
        <w:rPr>
          <w:rFonts w:eastAsia="Times New Roman" w:cstheme="minorHAnsi"/>
          <w:kern w:val="36"/>
          <w:lang w:val="en-US" w:eastAsia="en-IN"/>
          <w14:ligatures w14:val="none"/>
        </w:rPr>
        <w:t xml:space="preserve"> </w:t>
      </w:r>
    </w:p>
    <w:p w14:paraId="604E0AAD" w14:textId="1DDAD789" w:rsidR="00F862E6" w:rsidRPr="00C843EA" w:rsidRDefault="00EC607F" w:rsidP="00C843E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C843EA">
        <w:rPr>
          <w:rFonts w:eastAsia="Times New Roman" w:cstheme="minorHAnsi"/>
          <w:kern w:val="36"/>
          <w:lang w:val="en-US" w:eastAsia="en-IN"/>
          <w14:ligatures w14:val="none"/>
        </w:rPr>
        <w:t>With effect from 1</w:t>
      </w:r>
      <w:r w:rsidRPr="00C843EA">
        <w:rPr>
          <w:rFonts w:eastAsia="Times New Roman" w:cstheme="minorHAnsi"/>
          <w:kern w:val="36"/>
          <w:vertAlign w:val="superscript"/>
          <w:lang w:val="en-US" w:eastAsia="en-IN"/>
          <w14:ligatures w14:val="none"/>
        </w:rPr>
        <w:t>st</w:t>
      </w:r>
      <w:r w:rsidRPr="00C843EA">
        <w:rPr>
          <w:rFonts w:eastAsia="Times New Roman" w:cstheme="minorHAnsi"/>
          <w:kern w:val="36"/>
          <w:lang w:val="en-US" w:eastAsia="en-IN"/>
          <w14:ligatures w14:val="none"/>
        </w:rPr>
        <w:t xml:space="preserve"> March 2024, Club Vistara Gold Membership will be credited basis the predefined conditions mentioned here: https://www.axisbank.com/docs/default-source/default-document-library/credit-cards/revision-in-terms-and-conditions-of-axis-bank-vistara-infinite-credit-card.pdf</w:t>
      </w:r>
    </w:p>
    <w:p w14:paraId="6EEF0411" w14:textId="1EF19B1C" w:rsidR="00F862E6" w:rsidRDefault="00F862E6" w:rsidP="00F862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Welcome Reward: Complimentary Business Class Ticket</w:t>
      </w:r>
      <w:r w:rsidR="00EC607F">
        <w:rPr>
          <w:rFonts w:eastAsia="Times New Roman" w:cstheme="minorHAnsi"/>
          <w:kern w:val="36"/>
          <w:lang w:val="en-US" w:eastAsia="en-IN"/>
          <w14:ligatures w14:val="none"/>
        </w:rPr>
        <w:t xml:space="preserve">. Continue enjoying this benefit on renewal of your credit card membership every year. Click here for T&amp;Cs: </w:t>
      </w:r>
      <w:hyperlink r:id="rId6" w:history="1">
        <w:r w:rsidR="00EC607F" w:rsidRPr="000D0764">
          <w:rPr>
            <w:rStyle w:val="Hyperlink"/>
            <w:rFonts w:eastAsia="Times New Roman" w:cstheme="minorHAnsi"/>
            <w:kern w:val="36"/>
            <w:lang w:val="en-US" w:eastAsia="en-IN"/>
            <w14:ligatures w14:val="none"/>
          </w:rPr>
          <w:t>https://www.axisbank.com/docs/default-source/default-document-library/terms-and-conditions-for-axis-bank-vistara-credit-cards-ticket-voucher-benefit.pdf</w:t>
        </w:r>
      </w:hyperlink>
      <w:r w:rsidR="00EC607F">
        <w:rPr>
          <w:rFonts w:eastAsia="Times New Roman" w:cstheme="minorHAnsi"/>
          <w:kern w:val="36"/>
          <w:lang w:val="en-US" w:eastAsia="en-IN"/>
          <w14:ligatures w14:val="none"/>
        </w:rPr>
        <w:t xml:space="preserve"> </w:t>
      </w:r>
    </w:p>
    <w:p w14:paraId="475E7B0F" w14:textId="0675A87D" w:rsidR="00F862E6" w:rsidRDefault="00F862E6" w:rsidP="00F862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Club Vistara Points: Earn 6 CV Points for every Rs 200 spent and redeem for upgrades and award flights faster</w:t>
      </w:r>
      <w:r w:rsidR="006D4B0E">
        <w:rPr>
          <w:rFonts w:eastAsia="Times New Roman" w:cstheme="minorHAnsi"/>
          <w:kern w:val="36"/>
          <w:lang w:val="en-US" w:eastAsia="en-IN"/>
          <w14:ligatures w14:val="none"/>
        </w:rPr>
        <w:t>.</w:t>
      </w:r>
      <w:r w:rsidR="00AD3A11">
        <w:rPr>
          <w:rFonts w:eastAsia="Times New Roman" w:cstheme="minorHAnsi"/>
          <w:kern w:val="36"/>
          <w:lang w:val="en-US" w:eastAsia="en-IN"/>
          <w14:ligatures w14:val="none"/>
        </w:rPr>
        <w:t xml:space="preserve"> For options to redeem points , click here: </w:t>
      </w:r>
      <w:hyperlink r:id="rId7" w:anchor="undefined" w:history="1">
        <w:r w:rsidR="00166C1F" w:rsidRPr="000D0764">
          <w:rPr>
            <w:rStyle w:val="Hyperlink"/>
            <w:rFonts w:eastAsia="Times New Roman" w:cstheme="minorHAnsi"/>
            <w:kern w:val="36"/>
            <w:lang w:val="en-US" w:eastAsia="en-IN"/>
            <w14:ligatures w14:val="none"/>
          </w:rPr>
          <w:t>https://www.airvistara.com/in/en/club-vistara/about-cv#undefined</w:t>
        </w:r>
      </w:hyperlink>
      <w:r w:rsidR="00166C1F">
        <w:rPr>
          <w:rFonts w:eastAsia="Times New Roman" w:cstheme="minorHAnsi"/>
          <w:kern w:val="36"/>
          <w:lang w:val="en-US" w:eastAsia="en-IN"/>
          <w14:ligatures w14:val="none"/>
        </w:rPr>
        <w:t xml:space="preserve"> </w:t>
      </w:r>
    </w:p>
    <w:p w14:paraId="57279AD7" w14:textId="0BF7C1CB" w:rsidR="00E87AE0" w:rsidRDefault="00F862E6" w:rsidP="00E87A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Milestone Spend Rewards: Get Bonus CV Points and up to 4 complimentary Business Class Tickets on achieving milestone spends</w:t>
      </w:r>
      <w:r w:rsidR="00DE125E">
        <w:rPr>
          <w:rFonts w:eastAsia="Times New Roman" w:cstheme="minorHAnsi"/>
          <w:kern w:val="36"/>
          <w:lang w:val="en-US" w:eastAsia="en-IN"/>
          <w14:ligatures w14:val="none"/>
        </w:rPr>
        <w:t>.</w:t>
      </w:r>
      <w:r w:rsidR="00727F4F">
        <w:rPr>
          <w:rFonts w:eastAsia="Times New Roman" w:cstheme="minorHAnsi"/>
          <w:kern w:val="36"/>
          <w:lang w:val="en-US" w:eastAsia="en-IN"/>
          <w14:ligatures w14:val="none"/>
        </w:rPr>
        <w:t xml:space="preserve"> </w:t>
      </w:r>
      <w:r w:rsidR="00EC607F">
        <w:rPr>
          <w:rFonts w:eastAsia="Times New Roman" w:cstheme="minorHAnsi"/>
          <w:kern w:val="36"/>
          <w:lang w:val="en-US" w:eastAsia="en-IN"/>
          <w14:ligatures w14:val="none"/>
        </w:rPr>
        <w:t xml:space="preserve">To know more, click here: </w:t>
      </w:r>
      <w:r w:rsidR="00EC607F" w:rsidRPr="00EC607F">
        <w:rPr>
          <w:rFonts w:eastAsia="Times New Roman" w:cstheme="minorHAnsi"/>
          <w:kern w:val="36"/>
          <w:lang w:val="en-US" w:eastAsia="en-IN"/>
          <w14:ligatures w14:val="none"/>
        </w:rPr>
        <w:t>https://www.axisbank.com/docs/default-source/default-document-library/vistara-free-ticket-voucher-tc-final0dabb6b9be576bf08df9ff03000b8c1c.pdf</w:t>
      </w:r>
      <w:r w:rsidR="00EC607F">
        <w:rPr>
          <w:rFonts w:eastAsia="Times New Roman" w:cstheme="minorHAnsi"/>
          <w:kern w:val="36"/>
          <w:lang w:val="en-US" w:eastAsia="en-IN"/>
          <w14:ligatures w14:val="none"/>
        </w:rPr>
        <w:t>.</w:t>
      </w:r>
    </w:p>
    <w:p w14:paraId="653DFB3F" w14:textId="10243E64" w:rsidR="00EC607F" w:rsidRPr="00C843EA" w:rsidRDefault="00EC607F" w:rsidP="00C843EA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For detailed T&amp;Cs: </w:t>
      </w:r>
      <w:r w:rsidRPr="00EC607F">
        <w:rPr>
          <w:rFonts w:eastAsia="Times New Roman" w:cstheme="minorHAnsi"/>
          <w:kern w:val="36"/>
          <w:lang w:val="en-US" w:eastAsia="en-IN"/>
          <w14:ligatures w14:val="none"/>
        </w:rPr>
        <w:t>https://www.axisbank.com/docs/default-source/default-document-library/terms-and-conditions-for-axis-bank-vistara-credit-cards-ticket-voucher-benefit.pdf</w:t>
      </w:r>
    </w:p>
    <w:p w14:paraId="0503C264" w14:textId="0D1DC9FF" w:rsidR="007F1E16" w:rsidRPr="00E87AE0" w:rsidRDefault="007F1E16" w:rsidP="007F1E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Get 6 complimentary rounds of golf at some India’s most picturesque destinations. For details, click here: </w:t>
      </w:r>
      <w:hyperlink r:id="rId8" w:history="1">
        <w:r w:rsidRPr="000D0764">
          <w:rPr>
            <w:rStyle w:val="Hyperlink"/>
            <w:rFonts w:eastAsia="Times New Roman" w:cstheme="minorHAnsi"/>
            <w:kern w:val="36"/>
            <w:lang w:val="en-US" w:eastAsia="en-IN"/>
            <w14:ligatures w14:val="none"/>
          </w:rPr>
          <w:t>https://www.extraordinaryweekends.com/golf</w:t>
        </w:r>
      </w:hyperlink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 </w:t>
      </w:r>
    </w:p>
    <w:p w14:paraId="2F9F5F97" w14:textId="7CE0ABB4" w:rsidR="00F862E6" w:rsidRDefault="00F862E6" w:rsidP="00F862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Complimentary Domestic Lounge Access per quarter at select airports</w:t>
      </w:r>
      <w:r w:rsidR="006A7211">
        <w:rPr>
          <w:rFonts w:eastAsia="Times New Roman" w:cstheme="minorHAnsi"/>
          <w:kern w:val="36"/>
          <w:lang w:val="en-US" w:eastAsia="en-IN"/>
          <w14:ligatures w14:val="none"/>
        </w:rPr>
        <w:t>.</w:t>
      </w:r>
      <w:r w:rsidR="00F737BF">
        <w:rPr>
          <w:rFonts w:eastAsia="Times New Roman" w:cstheme="minorHAnsi"/>
          <w:kern w:val="36"/>
          <w:lang w:val="en-US" w:eastAsia="en-IN"/>
          <w14:ligatures w14:val="none"/>
        </w:rPr>
        <w:t xml:space="preserve">: </w:t>
      </w:r>
      <w:hyperlink r:id="rId9" w:history="1">
        <w:r w:rsidR="00F737BF" w:rsidRPr="000D0764">
          <w:rPr>
            <w:rStyle w:val="Hyperlink"/>
            <w:rFonts w:eastAsia="Times New Roman" w:cstheme="minorHAnsi"/>
            <w:kern w:val="36"/>
            <w:lang w:val="en-US" w:eastAsia="en-IN"/>
            <w14:ligatures w14:val="none"/>
          </w:rPr>
          <w:t>https://www.axisbank.com/docs/default-source/default-document-library/axis-bank-airport-lounge-access-program.pdf</w:t>
        </w:r>
      </w:hyperlink>
      <w:r w:rsidR="00F737BF">
        <w:rPr>
          <w:rFonts w:eastAsia="Times New Roman" w:cstheme="minorHAnsi"/>
          <w:kern w:val="36"/>
          <w:lang w:val="en-US" w:eastAsia="en-IN"/>
          <w14:ligatures w14:val="none"/>
        </w:rPr>
        <w:t xml:space="preserve"> </w:t>
      </w:r>
    </w:p>
    <w:p w14:paraId="669A3AF8" w14:textId="0C508EB7" w:rsidR="00EC607F" w:rsidRDefault="00EC607F" w:rsidP="00F862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Explore curated experiences from across the world with Extraordinary weekends : </w:t>
      </w:r>
      <w:hyperlink r:id="rId10" w:history="1">
        <w:r w:rsidRPr="000D0764">
          <w:rPr>
            <w:rStyle w:val="Hyperlink"/>
            <w:rFonts w:eastAsia="Times New Roman" w:cstheme="minorHAnsi"/>
            <w:kern w:val="36"/>
            <w:lang w:val="en-US" w:eastAsia="en-IN"/>
            <w14:ligatures w14:val="none"/>
          </w:rPr>
          <w:t>https://www.extraordinaryweekends.com/</w:t>
        </w:r>
      </w:hyperlink>
    </w:p>
    <w:p w14:paraId="70963D83" w14:textId="6BC3AC93" w:rsidR="00EC607F" w:rsidRDefault="00EC607F" w:rsidP="00F862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Avail 40% off upto INR 1000 at partner restaurants across the country with Axis Bank EazyDiner . Visit: </w:t>
      </w:r>
      <w:hyperlink r:id="rId11" w:history="1">
        <w:r w:rsidRPr="000D0764">
          <w:rPr>
            <w:rStyle w:val="Hyperlink"/>
            <w:rFonts w:eastAsia="Times New Roman" w:cstheme="minorHAnsi"/>
            <w:kern w:val="36"/>
            <w:lang w:val="en-US" w:eastAsia="en-IN"/>
            <w14:ligatures w14:val="none"/>
          </w:rPr>
          <w:t>https://dining.eazydiner.com/axisbank</w:t>
        </w:r>
      </w:hyperlink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 to know more. </w:t>
      </w:r>
    </w:p>
    <w:p w14:paraId="36D057E8" w14:textId="1C06A080" w:rsidR="00EC607F" w:rsidRDefault="00EC607F" w:rsidP="00F862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lastRenderedPageBreak/>
        <w:t xml:space="preserve">Upto 15% off on Trident properties. To book, click: </w:t>
      </w:r>
      <w:hyperlink r:id="rId12" w:history="1">
        <w:r w:rsidR="001D4757" w:rsidRPr="000D0764">
          <w:rPr>
            <w:rStyle w:val="Hyperlink"/>
            <w:rFonts w:eastAsia="Times New Roman" w:cstheme="minorHAnsi"/>
            <w:kern w:val="36"/>
            <w:lang w:val="en-US" w:eastAsia="en-IN"/>
            <w14:ligatures w14:val="none"/>
          </w:rPr>
          <w:t>https://www.tridenthotels.com/lp/axis-bank-offer/</w:t>
        </w:r>
      </w:hyperlink>
      <w:r w:rsidR="001D4757">
        <w:rPr>
          <w:rFonts w:eastAsia="Times New Roman" w:cstheme="minorHAnsi"/>
          <w:kern w:val="36"/>
          <w:lang w:val="en-US" w:eastAsia="en-IN"/>
          <w14:ligatures w14:val="none"/>
        </w:rPr>
        <w:t xml:space="preserve">. For T&amp;Cs: </w:t>
      </w:r>
      <w:r w:rsidR="001D4757" w:rsidRPr="001D4757">
        <w:rPr>
          <w:rFonts w:eastAsia="Times New Roman" w:cstheme="minorHAnsi"/>
          <w:kern w:val="36"/>
          <w:lang w:val="en-US" w:eastAsia="en-IN"/>
          <w14:ligatures w14:val="none"/>
        </w:rPr>
        <w:t>https://www.axisbank.com/docs/default-source/default-document-library/credit-cards/axis-bank-vistara-infinite-trident-offer.pdf</w:t>
      </w:r>
    </w:p>
    <w:p w14:paraId="27F7E1EC" w14:textId="77777777" w:rsidR="00745E7A" w:rsidRDefault="00F862E6" w:rsidP="00F862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Get Purchase Protection Cover Up to Rs 1 Lakh</w:t>
      </w:r>
      <w:r w:rsidR="00745E7A">
        <w:rPr>
          <w:rFonts w:eastAsia="Times New Roman" w:cstheme="minorHAnsi"/>
          <w:kern w:val="36"/>
          <w:lang w:val="en-US" w:eastAsia="en-IN"/>
          <w14:ligatures w14:val="none"/>
        </w:rPr>
        <w:t xml:space="preserve">. Cover upto USD 300 for the following : </w:t>
      </w:r>
    </w:p>
    <w:p w14:paraId="6C799BA4" w14:textId="77777777" w:rsidR="00745E7A" w:rsidRDefault="00745E7A" w:rsidP="00745E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>Loss of documents</w:t>
      </w:r>
    </w:p>
    <w:p w14:paraId="014C6B3F" w14:textId="77777777" w:rsidR="002729DA" w:rsidRDefault="002729DA" w:rsidP="00745E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>Delay of Check-in baggage</w:t>
      </w:r>
    </w:p>
    <w:p w14:paraId="49D247A1" w14:textId="109CE2E6" w:rsidR="00862E20" w:rsidRDefault="002729DA" w:rsidP="00862E2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>Loss of Check-in baggage</w:t>
      </w:r>
    </w:p>
    <w:p w14:paraId="13C54935" w14:textId="138FACAF" w:rsidR="001D4757" w:rsidRPr="00862E20" w:rsidRDefault="001D4757" w:rsidP="00862E2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T&amp;Cs : </w:t>
      </w:r>
      <w:r w:rsidRPr="001D4757">
        <w:rPr>
          <w:rFonts w:eastAsia="Times New Roman" w:cstheme="minorHAnsi"/>
          <w:kern w:val="36"/>
          <w:lang w:val="en-US" w:eastAsia="en-IN"/>
          <w14:ligatures w14:val="none"/>
        </w:rPr>
        <w:t>https://www.axisbank.com/docs/default-source/default-document-library/credit-cards/vistara-insurance-benefits.pdf</w:t>
      </w:r>
    </w:p>
    <w:p w14:paraId="793802F4" w14:textId="2AF3CE12" w:rsidR="00862E20" w:rsidRDefault="00862E20" w:rsidP="00F862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>Get 24x7</w:t>
      </w:r>
      <w:r w:rsidR="00542907">
        <w:rPr>
          <w:rFonts w:eastAsia="Times New Roman" w:cstheme="minorHAnsi"/>
          <w:kern w:val="36"/>
          <w:lang w:val="en-US" w:eastAsia="en-IN"/>
          <w14:ligatures w14:val="none"/>
        </w:rPr>
        <w:t xml:space="preserve"> Dedicated </w:t>
      </w: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Concierge </w:t>
      </w:r>
      <w:r w:rsidR="00542907">
        <w:rPr>
          <w:rFonts w:eastAsia="Times New Roman" w:cstheme="minorHAnsi"/>
          <w:kern w:val="36"/>
          <w:lang w:val="en-US" w:eastAsia="en-IN"/>
          <w14:ligatures w14:val="none"/>
        </w:rPr>
        <w:t>D</w:t>
      </w: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esk </w:t>
      </w:r>
      <w:r w:rsidR="00542907">
        <w:rPr>
          <w:rFonts w:eastAsia="Times New Roman" w:cstheme="minorHAnsi"/>
          <w:kern w:val="36"/>
          <w:lang w:val="en-US" w:eastAsia="en-IN"/>
          <w14:ligatures w14:val="none"/>
        </w:rPr>
        <w:t xml:space="preserve">– Assistance in flight booking, </w:t>
      </w:r>
      <w:r w:rsidR="00F4137F">
        <w:rPr>
          <w:rFonts w:eastAsia="Times New Roman" w:cstheme="minorHAnsi"/>
          <w:kern w:val="36"/>
          <w:lang w:val="en-US" w:eastAsia="en-IN"/>
          <w14:ligatures w14:val="none"/>
        </w:rPr>
        <w:t>table reservations, exclusive events/shows, gift deliveries</w:t>
      </w:r>
      <w:r w:rsidR="000F3C12">
        <w:rPr>
          <w:rFonts w:eastAsia="Times New Roman" w:cstheme="minorHAnsi"/>
          <w:kern w:val="36"/>
          <w:lang w:val="en-US" w:eastAsia="en-IN"/>
          <w14:ligatures w14:val="none"/>
        </w:rPr>
        <w:t xml:space="preserve">, etc. Click here: </w:t>
      </w:r>
      <w:hyperlink r:id="rId13" w:history="1">
        <w:r w:rsidR="00262F62" w:rsidRPr="000D0764">
          <w:rPr>
            <w:rStyle w:val="Hyperlink"/>
            <w:rFonts w:eastAsia="Times New Roman" w:cstheme="minorHAnsi"/>
            <w:kern w:val="36"/>
            <w:lang w:val="en-US" w:eastAsia="en-IN"/>
            <w14:ligatures w14:val="none"/>
          </w:rPr>
          <w:t>https://campaign.axisbank.com/Generic/Concierge_Service.pdf?_ga=2.189811371.1287839837.1708588189-426301061.1703139234</w:t>
        </w:r>
      </w:hyperlink>
      <w:r w:rsidR="00262F62">
        <w:rPr>
          <w:rFonts w:eastAsia="Times New Roman" w:cstheme="minorHAnsi"/>
          <w:kern w:val="36"/>
          <w:lang w:val="en-US" w:eastAsia="en-IN"/>
          <w14:ligatures w14:val="none"/>
        </w:rPr>
        <w:t xml:space="preserve"> </w:t>
      </w:r>
    </w:p>
    <w:p w14:paraId="4790EF13" w14:textId="77777777" w:rsid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</w:p>
    <w:p w14:paraId="71135065" w14:textId="7E458DF3" w:rsid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u w:val="single"/>
          <w:lang w:val="en-US" w:eastAsia="en-IN"/>
          <w14:ligatures w14:val="none"/>
        </w:rPr>
        <w:t>How to Apply for Axis Vistara Infinite Credit Card</w:t>
      </w:r>
    </w:p>
    <w:p w14:paraId="1E099D61" w14:textId="6AEEC723" w:rsidR="00F862E6" w:rsidRDefault="00F862E6" w:rsidP="00F86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>User c</w:t>
      </w: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 xml:space="preserve">lick on the </w:t>
      </w:r>
      <w:r>
        <w:rPr>
          <w:rFonts w:eastAsia="Times New Roman" w:cstheme="minorHAnsi"/>
          <w:kern w:val="36"/>
          <w:lang w:val="en-US" w:eastAsia="en-IN"/>
          <w14:ligatures w14:val="none"/>
        </w:rPr>
        <w:t>CTA</w:t>
      </w: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 xml:space="preserve"> Button</w:t>
      </w:r>
      <w:r w:rsidR="00145C93">
        <w:rPr>
          <w:rFonts w:eastAsia="Times New Roman" w:cstheme="minorHAnsi"/>
          <w:kern w:val="36"/>
          <w:lang w:val="en-US" w:eastAsia="en-IN"/>
          <w14:ligatures w14:val="none"/>
        </w:rPr>
        <w:t xml:space="preserve"> or tracking link</w:t>
      </w:r>
    </w:p>
    <w:p w14:paraId="3E4A0617" w14:textId="723BF669" w:rsidR="00F862E6" w:rsidRDefault="00F862E6" w:rsidP="00F86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He/She </w:t>
      </w: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Click Login/Join Now and do OTP verification</w:t>
      </w:r>
      <w:r w:rsidR="00145C93">
        <w:rPr>
          <w:rFonts w:eastAsia="Times New Roman" w:cstheme="minorHAnsi"/>
          <w:kern w:val="36"/>
          <w:lang w:val="en-US" w:eastAsia="en-IN"/>
          <w14:ligatures w14:val="none"/>
        </w:rPr>
        <w:t>.</w:t>
      </w:r>
    </w:p>
    <w:p w14:paraId="62B24EE5" w14:textId="0169145B" w:rsidR="00F862E6" w:rsidRDefault="00F862E6" w:rsidP="00F86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Select Axis Vistara Infinite Credit Card and provide the required details</w:t>
      </w:r>
      <w:r w:rsidR="00145C93">
        <w:rPr>
          <w:rFonts w:eastAsia="Times New Roman" w:cstheme="minorHAnsi"/>
          <w:kern w:val="36"/>
          <w:lang w:val="en-US" w:eastAsia="en-IN"/>
          <w14:ligatures w14:val="none"/>
        </w:rPr>
        <w:t>.</w:t>
      </w:r>
    </w:p>
    <w:p w14:paraId="53F90A19" w14:textId="0FEC975B" w:rsidR="00F862E6" w:rsidRDefault="00F862E6" w:rsidP="00F86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>His/Her</w:t>
      </w: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 xml:space="preserve"> application will be submitted, and a confirmation SMS will be sent on approval of </w:t>
      </w:r>
      <w:r w:rsidR="00262F62">
        <w:rPr>
          <w:rFonts w:eastAsia="Times New Roman" w:cstheme="minorHAnsi"/>
          <w:kern w:val="36"/>
          <w:lang w:val="en-US" w:eastAsia="en-IN"/>
          <w14:ligatures w14:val="none"/>
        </w:rPr>
        <w:t>his/her</w:t>
      </w: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 xml:space="preserve"> application</w:t>
      </w:r>
      <w:r w:rsidR="00145C93">
        <w:rPr>
          <w:rFonts w:eastAsia="Times New Roman" w:cstheme="minorHAnsi"/>
          <w:kern w:val="36"/>
          <w:lang w:val="en-US" w:eastAsia="en-IN"/>
          <w14:ligatures w14:val="none"/>
        </w:rPr>
        <w:t>.</w:t>
      </w:r>
    </w:p>
    <w:p w14:paraId="11BA5C0D" w14:textId="7936BA5E" w:rsidR="00F862E6" w:rsidRDefault="00F862E6" w:rsidP="00F86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 xml:space="preserve">Get </w:t>
      </w:r>
      <w:r>
        <w:rPr>
          <w:rFonts w:eastAsia="Times New Roman" w:cstheme="minorHAnsi"/>
          <w:kern w:val="36"/>
          <w:lang w:val="en-US" w:eastAsia="en-IN"/>
          <w14:ligatures w14:val="none"/>
        </w:rPr>
        <w:t>His/her</w:t>
      </w: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 xml:space="preserve"> application status within 10 minutes</w:t>
      </w:r>
      <w:r w:rsidR="00145C93">
        <w:rPr>
          <w:rFonts w:eastAsia="Times New Roman" w:cstheme="minorHAnsi"/>
          <w:kern w:val="36"/>
          <w:lang w:val="en-US" w:eastAsia="en-IN"/>
          <w14:ligatures w14:val="none"/>
        </w:rPr>
        <w:t>.</w:t>
      </w:r>
    </w:p>
    <w:p w14:paraId="52BD2632" w14:textId="77777777" w:rsid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</w:p>
    <w:p w14:paraId="700B5840" w14:textId="77777777" w:rsidR="00F862E6" w:rsidRP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u w:val="single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u w:val="single"/>
          <w:lang w:val="en-US" w:eastAsia="en-IN"/>
          <w14:ligatures w14:val="none"/>
        </w:rPr>
        <w:t>Documents required for the Application</w:t>
      </w:r>
    </w:p>
    <w:p w14:paraId="03696D17" w14:textId="77777777" w:rsid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</w:p>
    <w:p w14:paraId="54DA4625" w14:textId="77777777" w:rsidR="00F862E6" w:rsidRDefault="00F862E6" w:rsidP="00F862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PAN Card/Form 60</w:t>
      </w:r>
    </w:p>
    <w:p w14:paraId="2D1DA872" w14:textId="77777777" w:rsidR="00F862E6" w:rsidRDefault="00F862E6" w:rsidP="00F862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ID Proof</w:t>
      </w:r>
    </w:p>
    <w:p w14:paraId="102E8560" w14:textId="77777777" w:rsidR="00F862E6" w:rsidRDefault="00F862E6" w:rsidP="00F862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Address Proof</w:t>
      </w:r>
    </w:p>
    <w:p w14:paraId="4062BF93" w14:textId="77777777" w:rsidR="00F862E6" w:rsidRDefault="00F862E6" w:rsidP="00F862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Bank Statement</w:t>
      </w:r>
    </w:p>
    <w:p w14:paraId="1A8786A1" w14:textId="77777777" w:rsidR="00F862E6" w:rsidRDefault="00F862E6" w:rsidP="00F862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Income Proof</w:t>
      </w:r>
    </w:p>
    <w:p w14:paraId="6776D6E0" w14:textId="77777777" w:rsidR="00F862E6" w:rsidRDefault="00F862E6" w:rsidP="00F862E6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</w:p>
    <w:p w14:paraId="4A5E0C45" w14:textId="77777777" w:rsidR="00F862E6" w:rsidRP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u w:val="single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u w:val="single"/>
          <w:lang w:val="en-US" w:eastAsia="en-IN"/>
          <w14:ligatures w14:val="none"/>
        </w:rPr>
        <w:t>Eligibility Criteria</w:t>
      </w:r>
    </w:p>
    <w:p w14:paraId="2B07CB1A" w14:textId="77777777" w:rsid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</w:p>
    <w:p w14:paraId="7EB5788C" w14:textId="1D7507C5" w:rsidR="00F862E6" w:rsidRDefault="00F862E6" w:rsidP="00F862E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Employment status: Salaried or self-employed</w:t>
      </w:r>
      <w:ins w:id="0" w:author="Guest" w:date="2024-02-27T15:58:00Z">
        <w:r w:rsidR="00874CCB">
          <w:rPr>
            <w:rFonts w:eastAsia="Times New Roman" w:cstheme="minorHAnsi"/>
            <w:kern w:val="36"/>
            <w:lang w:val="en-US" w:eastAsia="en-IN"/>
            <w14:ligatures w14:val="none"/>
          </w:rPr>
          <w:t>ssss</w:t>
        </w:r>
      </w:ins>
    </w:p>
    <w:p w14:paraId="1CAC8373" w14:textId="3CB5D805" w:rsidR="00F862E6" w:rsidRDefault="00EA6B65" w:rsidP="00F862E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Minimum net income </w:t>
      </w:r>
      <w:r w:rsidR="009F333B">
        <w:rPr>
          <w:rFonts w:eastAsia="Times New Roman" w:cstheme="minorHAnsi"/>
          <w:kern w:val="36"/>
          <w:lang w:val="en-US" w:eastAsia="en-IN"/>
          <w14:ligatures w14:val="none"/>
        </w:rPr>
        <w:t xml:space="preserve">should be Rs. 24,00,000 per annum. </w:t>
      </w:r>
    </w:p>
    <w:p w14:paraId="792987DD" w14:textId="7E764232" w:rsidR="003D0E02" w:rsidRDefault="003D0E02" w:rsidP="00F862E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>Applicant should be resident of India</w:t>
      </w:r>
    </w:p>
    <w:p w14:paraId="0858B6A6" w14:textId="77777777" w:rsidR="00F862E6" w:rsidRDefault="00F862E6" w:rsidP="00F862E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Available across major cities in India</w:t>
      </w:r>
    </w:p>
    <w:p w14:paraId="623F0089" w14:textId="77777777" w:rsidR="00F862E6" w:rsidRDefault="00F862E6" w:rsidP="00F862E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Age: 21-60 years</w:t>
      </w:r>
    </w:p>
    <w:p w14:paraId="280E28C1" w14:textId="77777777" w:rsidR="00F862E6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</w:p>
    <w:p w14:paraId="5E37AFE8" w14:textId="38853D47" w:rsidR="00F862E6" w:rsidRPr="00837775" w:rsidRDefault="00F862E6" w:rsidP="00F862E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u w:val="single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u w:val="single"/>
          <w:lang w:val="en-US" w:eastAsia="en-IN"/>
          <w14:ligatures w14:val="none"/>
        </w:rPr>
        <w:t>Fees and List of all Charges</w:t>
      </w:r>
    </w:p>
    <w:p w14:paraId="775EF320" w14:textId="77777777" w:rsidR="00F862E6" w:rsidRDefault="00F862E6" w:rsidP="00F862E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Joining Fees: Rs 10,000 + GST</w:t>
      </w:r>
    </w:p>
    <w:p w14:paraId="34CD3FEF" w14:textId="77777777" w:rsidR="00F862E6" w:rsidRDefault="00F862E6" w:rsidP="00F862E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Annual Fees: Rs 10,000 + GST</w:t>
      </w:r>
    </w:p>
    <w:p w14:paraId="306C3EF1" w14:textId="77777777" w:rsidR="00F862E6" w:rsidRDefault="00F862E6" w:rsidP="00F862E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Interest Rate: 3.6% per month (52.86% per annum)</w:t>
      </w:r>
    </w:p>
    <w:p w14:paraId="2174E5D8" w14:textId="2CF3B850" w:rsidR="00F862E6" w:rsidRDefault="00F862E6" w:rsidP="00F862E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Cash Withdrawal charges: 2.5%</w:t>
      </w:r>
      <w:r w:rsidR="00957E52">
        <w:rPr>
          <w:rFonts w:eastAsia="Times New Roman" w:cstheme="minorHAnsi"/>
          <w:kern w:val="36"/>
          <w:lang w:val="en-US" w:eastAsia="en-IN"/>
          <w14:ligatures w14:val="none"/>
        </w:rPr>
        <w:t xml:space="preserve"> of the cash amount</w:t>
      </w: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 xml:space="preserve"> or </w:t>
      </w:r>
      <w:r w:rsidR="00957E52">
        <w:rPr>
          <w:rFonts w:eastAsia="Times New Roman" w:cstheme="minorHAnsi"/>
          <w:kern w:val="36"/>
          <w:lang w:val="en-US" w:eastAsia="en-IN"/>
          <w14:ligatures w14:val="none"/>
        </w:rPr>
        <w:t xml:space="preserve">Min. </w:t>
      </w: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Rs 500, whichever is higher</w:t>
      </w: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 </w:t>
      </w:r>
    </w:p>
    <w:p w14:paraId="0B017680" w14:textId="77777777" w:rsidR="00F0273E" w:rsidRDefault="00F862E6" w:rsidP="00F862E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F862E6">
        <w:rPr>
          <w:rFonts w:eastAsia="Times New Roman" w:cstheme="minorHAnsi"/>
          <w:kern w:val="36"/>
          <w:lang w:val="en-US" w:eastAsia="en-IN"/>
          <w14:ligatures w14:val="none"/>
        </w:rPr>
        <w:t>Card Replacement charges: Nil</w:t>
      </w:r>
    </w:p>
    <w:p w14:paraId="0C234A5E" w14:textId="310B9ED1" w:rsidR="00101B46" w:rsidRDefault="00101B46" w:rsidP="00F862E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>
        <w:rPr>
          <w:rFonts w:eastAsia="Times New Roman" w:cstheme="minorHAnsi"/>
          <w:kern w:val="36"/>
          <w:lang w:val="en-US" w:eastAsia="en-IN"/>
          <w14:ligatures w14:val="none"/>
        </w:rPr>
        <w:t xml:space="preserve">Rest charges , you can read here: </w:t>
      </w:r>
      <w:hyperlink r:id="rId14" w:anchor="menuTab" w:history="1">
        <w:r w:rsidR="00E4520B" w:rsidRPr="000D0764">
          <w:rPr>
            <w:rStyle w:val="Hyperlink"/>
            <w:rFonts w:eastAsia="Times New Roman" w:cstheme="minorHAnsi"/>
            <w:kern w:val="36"/>
            <w:lang w:val="en-US" w:eastAsia="en-IN"/>
            <w14:ligatures w14:val="none"/>
          </w:rPr>
          <w:t>https://www.axisbank.com/retail/cards/credit-card/axis-bank-vistara-infinite-credit-card/fees-charges#menuTab</w:t>
        </w:r>
      </w:hyperlink>
      <w:r w:rsidR="00E4520B">
        <w:rPr>
          <w:rFonts w:eastAsia="Times New Roman" w:cstheme="minorHAnsi"/>
          <w:kern w:val="36"/>
          <w:lang w:val="en-US" w:eastAsia="en-IN"/>
          <w14:ligatures w14:val="none"/>
        </w:rPr>
        <w:t xml:space="preserve"> </w:t>
      </w:r>
    </w:p>
    <w:p w14:paraId="313D6263" w14:textId="77777777" w:rsidR="00837775" w:rsidRDefault="00837775" w:rsidP="00837775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</w:p>
    <w:p w14:paraId="4AF0A750" w14:textId="50D81B50" w:rsidR="00E4520B" w:rsidRDefault="00F862E6" w:rsidP="00E4520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  <w:r w:rsidRPr="00E4520B">
        <w:rPr>
          <w:rFonts w:eastAsia="Times New Roman" w:cstheme="minorHAnsi"/>
          <w:kern w:val="36"/>
          <w:u w:val="single"/>
          <w:lang w:val="en-US" w:eastAsia="en-IN"/>
          <w14:ligatures w14:val="none"/>
        </w:rPr>
        <w:t>Important Information</w:t>
      </w:r>
    </w:p>
    <w:p w14:paraId="3E42CC13" w14:textId="77777777" w:rsidR="00E4520B" w:rsidRDefault="00E4520B" w:rsidP="00E4520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lang w:val="en-US" w:eastAsia="en-IN"/>
          <w14:ligatures w14:val="none"/>
        </w:rPr>
      </w:pPr>
    </w:p>
    <w:p w14:paraId="7689CBE4" w14:textId="4A6AF1C9" w:rsidR="008C41EF" w:rsidRPr="008C41EF" w:rsidRDefault="00F862E6" w:rsidP="00E4520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u w:val="single"/>
          <w:lang w:val="en-US" w:eastAsia="en-IN"/>
          <w14:ligatures w14:val="none"/>
        </w:rPr>
      </w:pPr>
      <w:r w:rsidRPr="00E4520B">
        <w:rPr>
          <w:rFonts w:eastAsia="Times New Roman" w:cstheme="minorHAnsi"/>
          <w:kern w:val="36"/>
          <w:lang w:val="en-US" w:eastAsia="en-IN"/>
          <w14:ligatures w14:val="none"/>
        </w:rPr>
        <w:t xml:space="preserve">If </w:t>
      </w:r>
      <w:r w:rsidR="00E4520B">
        <w:rPr>
          <w:rFonts w:eastAsia="Times New Roman" w:cstheme="minorHAnsi"/>
          <w:kern w:val="36"/>
          <w:lang w:val="en-US" w:eastAsia="en-IN"/>
          <w14:ligatures w14:val="none"/>
        </w:rPr>
        <w:t>user’s</w:t>
      </w:r>
      <w:r w:rsidRPr="00E4520B">
        <w:rPr>
          <w:rFonts w:eastAsia="Times New Roman" w:cstheme="minorHAnsi"/>
          <w:kern w:val="36"/>
          <w:lang w:val="en-US" w:eastAsia="en-IN"/>
          <w14:ligatures w14:val="none"/>
        </w:rPr>
        <w:t xml:space="preserve"> Card is disbursed, you will be eligible for </w:t>
      </w:r>
      <w:r w:rsidR="008C41EF">
        <w:rPr>
          <w:rFonts w:eastAsia="Times New Roman" w:cstheme="minorHAnsi"/>
          <w:kern w:val="36"/>
          <w:lang w:val="en-US" w:eastAsia="en-IN"/>
          <w14:ligatures w14:val="none"/>
        </w:rPr>
        <w:t>commission</w:t>
      </w:r>
    </w:p>
    <w:p w14:paraId="673B850C" w14:textId="03CA8484" w:rsidR="00C81968" w:rsidRPr="00E4520B" w:rsidRDefault="00F862E6" w:rsidP="00E4520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u w:val="single"/>
          <w:lang w:val="en-US" w:eastAsia="en-IN"/>
          <w14:ligatures w14:val="none"/>
        </w:rPr>
      </w:pPr>
      <w:r w:rsidRPr="00E4520B">
        <w:rPr>
          <w:rFonts w:eastAsia="Times New Roman" w:cstheme="minorHAnsi"/>
          <w:kern w:val="36"/>
          <w:lang w:val="en-US" w:eastAsia="en-IN"/>
          <w14:ligatures w14:val="none"/>
        </w:rPr>
        <w:lastRenderedPageBreak/>
        <w:t>No Rewards if Application is Rejected</w:t>
      </w:r>
    </w:p>
    <w:sectPr w:rsidR="00C81968" w:rsidRPr="00E4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65A7"/>
    <w:multiLevelType w:val="hybridMultilevel"/>
    <w:tmpl w:val="2780BC66"/>
    <w:lvl w:ilvl="0" w:tplc="32486E8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913E2"/>
    <w:multiLevelType w:val="hybridMultilevel"/>
    <w:tmpl w:val="DB9A6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7CE6"/>
    <w:multiLevelType w:val="hybridMultilevel"/>
    <w:tmpl w:val="CA68A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365C2"/>
    <w:multiLevelType w:val="hybridMultilevel"/>
    <w:tmpl w:val="43125EC6"/>
    <w:lvl w:ilvl="0" w:tplc="32486E8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CA166C"/>
    <w:multiLevelType w:val="hybridMultilevel"/>
    <w:tmpl w:val="CC544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F3BD1"/>
    <w:multiLevelType w:val="hybridMultilevel"/>
    <w:tmpl w:val="1766F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BE3"/>
    <w:multiLevelType w:val="hybridMultilevel"/>
    <w:tmpl w:val="FDA8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F3B8D"/>
    <w:multiLevelType w:val="hybridMultilevel"/>
    <w:tmpl w:val="5012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04F49"/>
    <w:multiLevelType w:val="hybridMultilevel"/>
    <w:tmpl w:val="D9842BFC"/>
    <w:lvl w:ilvl="0" w:tplc="32486E8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833840">
    <w:abstractNumId w:val="7"/>
  </w:num>
  <w:num w:numId="2" w16cid:durableId="1242443257">
    <w:abstractNumId w:val="6"/>
  </w:num>
  <w:num w:numId="3" w16cid:durableId="1332827733">
    <w:abstractNumId w:val="5"/>
  </w:num>
  <w:num w:numId="4" w16cid:durableId="766462385">
    <w:abstractNumId w:val="2"/>
  </w:num>
  <w:num w:numId="5" w16cid:durableId="1024479068">
    <w:abstractNumId w:val="4"/>
  </w:num>
  <w:num w:numId="6" w16cid:durableId="1114597036">
    <w:abstractNumId w:val="3"/>
  </w:num>
  <w:num w:numId="7" w16cid:durableId="989676628">
    <w:abstractNumId w:val="8"/>
  </w:num>
  <w:num w:numId="8" w16cid:durableId="1465543168">
    <w:abstractNumId w:val="0"/>
  </w:num>
  <w:num w:numId="9" w16cid:durableId="188470806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est">
    <w15:presenceInfo w15:providerId="AD" w15:userId="S::guest@cashkaro.com::10b06a6f-9cf2-40f9-9c77-aae456e2d6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E6"/>
    <w:rsid w:val="000F1B44"/>
    <w:rsid w:val="000F3C12"/>
    <w:rsid w:val="00101B46"/>
    <w:rsid w:val="00145C93"/>
    <w:rsid w:val="00166C1F"/>
    <w:rsid w:val="00171141"/>
    <w:rsid w:val="001A21D9"/>
    <w:rsid w:val="001D4757"/>
    <w:rsid w:val="00262F62"/>
    <w:rsid w:val="002729DA"/>
    <w:rsid w:val="002E339D"/>
    <w:rsid w:val="002E7AB9"/>
    <w:rsid w:val="0032715B"/>
    <w:rsid w:val="003D0E02"/>
    <w:rsid w:val="00542907"/>
    <w:rsid w:val="006A7211"/>
    <w:rsid w:val="006B4578"/>
    <w:rsid w:val="006D4B0E"/>
    <w:rsid w:val="00727F4F"/>
    <w:rsid w:val="00745E7A"/>
    <w:rsid w:val="007F1E16"/>
    <w:rsid w:val="00837775"/>
    <w:rsid w:val="00862E20"/>
    <w:rsid w:val="00874CCB"/>
    <w:rsid w:val="008C41EF"/>
    <w:rsid w:val="008E2B41"/>
    <w:rsid w:val="00957E52"/>
    <w:rsid w:val="009F333B"/>
    <w:rsid w:val="00AD3A11"/>
    <w:rsid w:val="00C473AA"/>
    <w:rsid w:val="00C81968"/>
    <w:rsid w:val="00C843EA"/>
    <w:rsid w:val="00CC0791"/>
    <w:rsid w:val="00D13BB6"/>
    <w:rsid w:val="00DE11B7"/>
    <w:rsid w:val="00DE125E"/>
    <w:rsid w:val="00E4520B"/>
    <w:rsid w:val="00E87AE0"/>
    <w:rsid w:val="00EA6B65"/>
    <w:rsid w:val="00EC607F"/>
    <w:rsid w:val="00F0273E"/>
    <w:rsid w:val="00F4137F"/>
    <w:rsid w:val="00F667E1"/>
    <w:rsid w:val="00F737BF"/>
    <w:rsid w:val="00F8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B386"/>
  <w15:chartTrackingRefBased/>
  <w15:docId w15:val="{06E42CB9-1352-4615-BB30-54176912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8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C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C60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traordinaryweekends.com/golf" TargetMode="External"/><Relationship Id="rId13" Type="http://schemas.openxmlformats.org/officeDocument/2006/relationships/hyperlink" Target="https://campaign.axisbank.com/Generic/Concierge_Service.pdf?_ga=2.189811371.1287839837.1708588189-426301061.17031392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irvistara.com/in/en/club-vistara/about-cv" TargetMode="External"/><Relationship Id="rId12" Type="http://schemas.openxmlformats.org/officeDocument/2006/relationships/hyperlink" Target="https://www.tridenthotels.com/lp/axis-bank-off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www.axisbank.com/docs/default-source/default-document-library/terms-and-conditions-for-axis-bank-vistara-credit-cards-ticket-voucher-benefit.pdf" TargetMode="External"/><Relationship Id="rId11" Type="http://schemas.openxmlformats.org/officeDocument/2006/relationships/hyperlink" Target="https://dining.eazydiner.com/axisbank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extraordinaryweeken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xisbank.com/docs/default-source/default-document-library/axis-bank-airport-lounge-access-program.pdf" TargetMode="External"/><Relationship Id="rId14" Type="http://schemas.openxmlformats.org/officeDocument/2006/relationships/hyperlink" Target="https://www.axisbank.com/retail/cards/credit-card/axis-bank-vistara-infinite-credit-card/fees-char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Guest</cp:lastModifiedBy>
  <cp:revision>4</cp:revision>
  <dcterms:created xsi:type="dcterms:W3CDTF">2024-02-26T06:32:00Z</dcterms:created>
  <dcterms:modified xsi:type="dcterms:W3CDTF">2024-02-27T10:28:00Z</dcterms:modified>
</cp:coreProperties>
</file>