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A6DC" w14:textId="20D38D01" w:rsidR="00C81968" w:rsidRDefault="007F430F">
      <w:pPr>
        <w:rPr>
          <w:lang w:val="en-US"/>
        </w:rPr>
      </w:pPr>
      <w:r>
        <w:rPr>
          <w:lang w:val="en-US"/>
        </w:rPr>
        <w:t>Axis Select CC</w:t>
      </w:r>
    </w:p>
    <w:p w14:paraId="7F1295D8" w14:textId="77777777" w:rsidR="007F430F" w:rsidRDefault="007F430F">
      <w:pPr>
        <w:rPr>
          <w:lang w:val="en-US"/>
        </w:rPr>
      </w:pPr>
    </w:p>
    <w:p w14:paraId="6D75A42B" w14:textId="729EEF67" w:rsidR="007F430F" w:rsidRDefault="007F430F" w:rsidP="007F430F">
      <w:pPr>
        <w:pStyle w:val="NormalWeb"/>
      </w:pPr>
      <w:r>
        <w:rPr>
          <w:noProof/>
        </w:rPr>
        <w:drawing>
          <wp:inline distT="0" distB="0" distL="0" distR="0" wp14:anchorId="35C54F08" wp14:editId="7252EEC5">
            <wp:extent cx="3746500" cy="3149600"/>
            <wp:effectExtent l="0" t="0" r="6350" b="0"/>
            <wp:docPr id="78740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9BCC" w14:textId="77777777" w:rsidR="007F430F" w:rsidRPr="007F430F" w:rsidRDefault="007F430F">
      <w:pPr>
        <w:rPr>
          <w:b/>
          <w:bCs/>
          <w:u w:val="single"/>
          <w:lang w:val="en-US"/>
        </w:rPr>
      </w:pPr>
      <w:r w:rsidRPr="007F430F">
        <w:rPr>
          <w:b/>
          <w:bCs/>
          <w:u w:val="single"/>
          <w:lang w:val="en-US"/>
        </w:rPr>
        <w:t>Benefits of Axis Select Credit Card</w:t>
      </w:r>
    </w:p>
    <w:p w14:paraId="76AB45FF" w14:textId="78BB55C2" w:rsidR="007F430F" w:rsidRDefault="007F430F" w:rsidP="007F430F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Get 10,000 EDGE Reward points worth Rs. 2,000 on first card transaction within 30 days of card issuance</w:t>
      </w:r>
      <w:r>
        <w:rPr>
          <w:lang w:val="en-US"/>
        </w:rPr>
        <w:t xml:space="preserve">. The rewards points will be credited into your EDGE rewards account within T+12 business days where “T” is the transaction date. </w:t>
      </w:r>
    </w:p>
    <w:p w14:paraId="5173ABD5" w14:textId="4FF1ED32" w:rsidR="009F49A4" w:rsidRDefault="009F49A4" w:rsidP="007F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Earn 10 Edge points on every Rs 200 spent, 2X rewards i.e. </w:t>
      </w:r>
      <w:r w:rsidR="00A04FF5">
        <w:rPr>
          <w:lang w:val="en-US"/>
        </w:rPr>
        <w:t xml:space="preserve">20 Edge points on every 200 spent on retail shopping category (Dept Store, Grocery Store, Clothing and accessory stores, misc. apparel, and accessories store) </w:t>
      </w:r>
    </w:p>
    <w:p w14:paraId="69B911DD" w14:textId="127E100E" w:rsidR="007F430F" w:rsidRDefault="007F430F" w:rsidP="007F43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430F">
        <w:rPr>
          <w:b/>
          <w:bCs/>
          <w:lang w:val="en-US"/>
        </w:rPr>
        <w:t>BigBasket</w:t>
      </w:r>
      <w:proofErr w:type="spellEnd"/>
      <w:r w:rsidRPr="007F430F">
        <w:rPr>
          <w:b/>
          <w:bCs/>
          <w:lang w:val="en-US"/>
        </w:rPr>
        <w:t>:</w:t>
      </w:r>
      <w:r w:rsidRPr="007F430F">
        <w:rPr>
          <w:lang w:val="en-US"/>
        </w:rPr>
        <w:t xml:space="preserve"> Up to 20% Off on Orders over Rs 2000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Rs. 500 per month on </w:t>
      </w:r>
      <w:proofErr w:type="spellStart"/>
      <w:r>
        <w:rPr>
          <w:lang w:val="en-US"/>
        </w:rPr>
        <w:t>BigBasket</w:t>
      </w:r>
      <w:proofErr w:type="spellEnd"/>
      <w:r>
        <w:rPr>
          <w:lang w:val="en-US"/>
        </w:rPr>
        <w:t xml:space="preserve"> app or website. Offer applicable once per month. Per user. Discount code: </w:t>
      </w:r>
      <w:r>
        <w:rPr>
          <w:rFonts w:ascii="Times" w:hAnsi="Times"/>
          <w:color w:val="1A1A1A"/>
          <w:shd w:val="clear" w:color="auto" w:fill="FFFFFF"/>
        </w:rPr>
        <w:t> </w:t>
      </w:r>
      <w:r>
        <w:rPr>
          <w:rFonts w:ascii="Segoe UI" w:hAnsi="Segoe UI" w:cs="Segoe UI"/>
          <w:color w:val="413F3F"/>
          <w:sz w:val="21"/>
          <w:szCs w:val="21"/>
          <w:shd w:val="clear" w:color="auto" w:fill="FFFFFF"/>
        </w:rPr>
        <w:t xml:space="preserve">SELECTFEB24. Check : </w:t>
      </w:r>
      <w:r>
        <w:rPr>
          <w:rFonts w:ascii="Segoe UI" w:hAnsi="Segoe UI" w:cs="Segoe UI"/>
          <w:color w:val="413F3F"/>
          <w:sz w:val="21"/>
          <w:szCs w:val="21"/>
          <w:shd w:val="clear" w:color="auto" w:fill="FFFFFF"/>
        </w:rPr>
        <w:fldChar w:fldCharType="begin"/>
      </w:r>
      <w:ins w:id="0" w:author="Sakshi Aggarwal" w:date="2024-02-26T15:57:00Z">
        <w:r>
          <w:rPr>
            <w:rFonts w:ascii="Segoe UI" w:hAnsi="Segoe UI" w:cs="Segoe UI"/>
            <w:color w:val="413F3F"/>
            <w:sz w:val="21"/>
            <w:szCs w:val="21"/>
            <w:shd w:val="clear" w:color="auto" w:fill="FFFFFF"/>
          </w:rPr>
          <w:instrText>HYPERLINK "</w:instrText>
        </w:r>
      </w:ins>
      <w:r w:rsidRPr="007F430F">
        <w:rPr>
          <w:rFonts w:ascii="Segoe UI" w:hAnsi="Segoe UI" w:cs="Segoe UI"/>
          <w:color w:val="413F3F"/>
          <w:sz w:val="21"/>
          <w:szCs w:val="21"/>
          <w:shd w:val="clear" w:color="auto" w:fill="FFFFFF"/>
        </w:rPr>
        <w:instrText>https://www.bigbasket.com/axis-select/</w:instrText>
      </w:r>
      <w:ins w:id="1" w:author="Sakshi Aggarwal" w:date="2024-02-26T15:57:00Z">
        <w:r>
          <w:rPr>
            <w:rFonts w:ascii="Segoe UI" w:hAnsi="Segoe UI" w:cs="Segoe UI"/>
            <w:color w:val="413F3F"/>
            <w:sz w:val="21"/>
            <w:szCs w:val="21"/>
            <w:shd w:val="clear" w:color="auto" w:fill="FFFFFF"/>
          </w:rPr>
          <w:instrText>"</w:instrText>
        </w:r>
      </w:ins>
      <w:r>
        <w:rPr>
          <w:rFonts w:ascii="Segoe UI" w:hAnsi="Segoe UI" w:cs="Segoe UI"/>
          <w:color w:val="413F3F"/>
          <w:sz w:val="21"/>
          <w:szCs w:val="21"/>
          <w:shd w:val="clear" w:color="auto" w:fill="FFFFFF"/>
        </w:rPr>
      </w:r>
      <w:r>
        <w:rPr>
          <w:rFonts w:ascii="Segoe UI" w:hAnsi="Segoe UI" w:cs="Segoe UI"/>
          <w:color w:val="413F3F"/>
          <w:sz w:val="21"/>
          <w:szCs w:val="21"/>
          <w:shd w:val="clear" w:color="auto" w:fill="FFFFFF"/>
        </w:rPr>
        <w:fldChar w:fldCharType="separate"/>
      </w:r>
      <w:r w:rsidRPr="000D0764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https://www.bigbasket.com/axis-select/</w:t>
      </w:r>
      <w:r>
        <w:rPr>
          <w:rFonts w:ascii="Segoe UI" w:hAnsi="Segoe UI" w:cs="Segoe UI"/>
          <w:color w:val="413F3F"/>
          <w:sz w:val="21"/>
          <w:szCs w:val="21"/>
          <w:shd w:val="clear" w:color="auto" w:fill="FFFFFF"/>
        </w:rPr>
        <w:fldChar w:fldCharType="end"/>
      </w:r>
      <w:r>
        <w:rPr>
          <w:rFonts w:ascii="Segoe UI" w:hAnsi="Segoe UI" w:cs="Segoe UI"/>
          <w:color w:val="413F3F"/>
          <w:sz w:val="21"/>
          <w:szCs w:val="21"/>
          <w:shd w:val="clear" w:color="auto" w:fill="FFFFFF"/>
        </w:rPr>
        <w:t xml:space="preserve"> for more details. </w:t>
      </w:r>
    </w:p>
    <w:p w14:paraId="2B5D1FF0" w14:textId="750B4CAE" w:rsidR="007F430F" w:rsidRDefault="007F430F" w:rsidP="007F430F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b/>
          <w:bCs/>
          <w:lang w:val="en-US"/>
        </w:rPr>
        <w:t>Swiggy:</w:t>
      </w:r>
      <w:r w:rsidRPr="007F430F">
        <w:rPr>
          <w:lang w:val="en-US"/>
        </w:rPr>
        <w:t xml:space="preserve"> Flat Rs.200 off on min cart value of Rs 500</w:t>
      </w:r>
      <w:r>
        <w:rPr>
          <w:lang w:val="en-US"/>
        </w:rPr>
        <w:t>. Use code: AXIS200. Valid twice a month. Offer valid on transactions made through Axis Select credit card.</w:t>
      </w:r>
    </w:p>
    <w:p w14:paraId="35D64A5C" w14:textId="26951F54" w:rsidR="007F430F" w:rsidRDefault="007F430F" w:rsidP="007F43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430F">
        <w:rPr>
          <w:b/>
          <w:bCs/>
          <w:lang w:val="en-US"/>
        </w:rPr>
        <w:t>BookMyShow</w:t>
      </w:r>
      <w:proofErr w:type="spellEnd"/>
      <w:r w:rsidRPr="007F430F">
        <w:rPr>
          <w:lang w:val="en-US"/>
        </w:rPr>
        <w:t xml:space="preserve">: Buy 1 Get </w:t>
      </w:r>
      <w:r>
        <w:rPr>
          <w:lang w:val="en-US"/>
        </w:rPr>
        <w:t xml:space="preserve">and get up to INR 300 off on the second ticket on </w:t>
      </w:r>
      <w:proofErr w:type="spellStart"/>
      <w:r>
        <w:rPr>
          <w:lang w:val="en-US"/>
        </w:rPr>
        <w:t>BookMyShow</w:t>
      </w:r>
      <w:proofErr w:type="spellEnd"/>
      <w:r>
        <w:rPr>
          <w:lang w:val="en-US"/>
        </w:rPr>
        <w:t xml:space="preserve">. Offer applicable once per month per user on transactions made via Axis Select card. </w:t>
      </w:r>
    </w:p>
    <w:p w14:paraId="5BFDADB8" w14:textId="0051229B" w:rsidR="007F430F" w:rsidRDefault="007F430F" w:rsidP="007F4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up to 12</w:t>
      </w:r>
      <w:r w:rsidRPr="007F430F">
        <w:rPr>
          <w:lang w:val="en-US"/>
        </w:rPr>
        <w:t xml:space="preserve"> Complimentary International</w:t>
      </w:r>
      <w:r>
        <w:rPr>
          <w:lang w:val="en-US"/>
        </w:rPr>
        <w:t xml:space="preserve"> Airport </w:t>
      </w:r>
      <w:r w:rsidRPr="007F430F">
        <w:rPr>
          <w:lang w:val="en-US"/>
        </w:rPr>
        <w:t xml:space="preserve"> Lounge visits with Priority Pass</w:t>
      </w:r>
      <w:r>
        <w:rPr>
          <w:lang w:val="en-US"/>
        </w:rPr>
        <w:t xml:space="preserve"> Membership. Check details at </w:t>
      </w:r>
      <w:hyperlink r:id="rId6" w:history="1">
        <w:r w:rsidRPr="000D0764">
          <w:rPr>
            <w:rStyle w:val="Hyperlink"/>
            <w:lang w:val="en-US"/>
          </w:rPr>
          <w:t>https://www.axisbank.com/docs/default-source/default-document-library/accounts/terms-and-conditions-select-credit-card.pdf</w:t>
        </w:r>
      </w:hyperlink>
      <w:r>
        <w:rPr>
          <w:lang w:val="en-US"/>
        </w:rPr>
        <w:t xml:space="preserve"> . Enjoy 2 complimentary domestic lounge visits per quarter. </w:t>
      </w:r>
      <w:r w:rsidR="00AF2524">
        <w:rPr>
          <w:lang w:val="en-US"/>
        </w:rPr>
        <w:t xml:space="preserve">Check details : </w:t>
      </w:r>
      <w:hyperlink r:id="rId7" w:history="1">
        <w:r w:rsidR="00AF2524" w:rsidRPr="000D0764">
          <w:rPr>
            <w:rStyle w:val="Hyperlink"/>
            <w:lang w:val="en-US"/>
          </w:rPr>
          <w:t>https://www.axisbank.com/docs/default-source/default-document-library/axis-bank-airport-lounge-access-program.pdf</w:t>
        </w:r>
      </w:hyperlink>
      <w:r w:rsidR="00AF2524">
        <w:rPr>
          <w:lang w:val="en-US"/>
        </w:rPr>
        <w:t xml:space="preserve"> . Priority Pass will renew automatically upon meeting 3lakh spends in preceding card anniversary year, </w:t>
      </w:r>
    </w:p>
    <w:p w14:paraId="72478C33" w14:textId="365059EE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 xml:space="preserve">5000 EDGE points on spending Rs 3 lakhs in a </w:t>
      </w:r>
      <w:r w:rsidR="00AF2524">
        <w:rPr>
          <w:lang w:val="en-US"/>
        </w:rPr>
        <w:t xml:space="preserve">card anniversary year. Annual fee waiver on spending Rs. 6 Lakh in a card anniversary year. Spends threshold will exclude rent and wallet transactions. The merchant category code of rent is 6513 and wallet is 6540. </w:t>
      </w:r>
    </w:p>
    <w:p w14:paraId="793523B7" w14:textId="77777777" w:rsidR="005E688C" w:rsidRDefault="00AF2524" w:rsidP="00AF25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Get 6 complimentary Golf rounds per year. Unlock 3 additional visits on spending Rs. 3 lakh annually. </w:t>
      </w:r>
      <w:r w:rsidR="005E688C">
        <w:rPr>
          <w:lang w:val="en-US"/>
        </w:rPr>
        <w:t xml:space="preserve">Visit: </w:t>
      </w:r>
      <w:hyperlink r:id="rId8" w:history="1">
        <w:r w:rsidR="005E688C" w:rsidRPr="000D0764">
          <w:rPr>
            <w:rStyle w:val="Hyperlink"/>
            <w:lang w:val="en-US"/>
          </w:rPr>
          <w:t>https://www.extraordinaryweekends.com/</w:t>
        </w:r>
      </w:hyperlink>
      <w:r w:rsidR="005E688C">
        <w:rPr>
          <w:lang w:val="en-US"/>
        </w:rPr>
        <w:t xml:space="preserve"> for more details. Click here for T&amp;Cs: </w:t>
      </w:r>
      <w:hyperlink r:id="rId9" w:history="1">
        <w:r w:rsidR="005E688C" w:rsidRPr="000D0764">
          <w:rPr>
            <w:rStyle w:val="Hyperlink"/>
            <w:lang w:val="en-US"/>
          </w:rPr>
          <w:t>https://www.axisbank.com/docs/default-source/default-document-library/golf_terms_and_conditions.pdf</w:t>
        </w:r>
      </w:hyperlink>
      <w:r w:rsidR="005E688C">
        <w:rPr>
          <w:lang w:val="en-US"/>
        </w:rPr>
        <w:t xml:space="preserve"> </w:t>
      </w:r>
    </w:p>
    <w:p w14:paraId="75A30C9F" w14:textId="77777777" w:rsidR="005E688C" w:rsidRDefault="005E688C" w:rsidP="00AF25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Purchase Protection cover up to Rs. 1 lakh</w:t>
      </w:r>
    </w:p>
    <w:p w14:paraId="56D5D090" w14:textId="77777777" w:rsidR="005E688C" w:rsidRDefault="005E688C" w:rsidP="005E6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Cumulative cover up to USD 500 for following:</w:t>
      </w:r>
    </w:p>
    <w:p w14:paraId="72BCFE6D" w14:textId="77777777" w:rsidR="005E688C" w:rsidRDefault="005E688C" w:rsidP="005E6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Loss of travel documents</w:t>
      </w:r>
    </w:p>
    <w:p w14:paraId="5A46A84E" w14:textId="77777777" w:rsidR="005E688C" w:rsidRDefault="005E688C" w:rsidP="005E6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Delay of check-in baggage</w:t>
      </w:r>
    </w:p>
    <w:p w14:paraId="707BE047" w14:textId="77777777" w:rsidR="005E688C" w:rsidRDefault="005E688C" w:rsidP="005E6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Loss of check-in baggage.</w:t>
      </w:r>
    </w:p>
    <w:p w14:paraId="7B9F3153" w14:textId="19465C05" w:rsidR="00AF2524" w:rsidRPr="00AF2524" w:rsidRDefault="005E688C" w:rsidP="005E6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here for more details : </w:t>
      </w:r>
      <w:hyperlink r:id="rId10" w:history="1">
        <w:r w:rsidRPr="000D0764">
          <w:rPr>
            <w:rStyle w:val="Hyperlink"/>
            <w:lang w:val="en-US"/>
          </w:rPr>
          <w:t>https://www.axisbank.com/docs/default-source/default-document-library/select_insurance_t-cs.pdf</w:t>
        </w:r>
      </w:hyperlink>
      <w:r>
        <w:rPr>
          <w:lang w:val="en-US"/>
        </w:rPr>
        <w:t xml:space="preserve">  </w:t>
      </w:r>
    </w:p>
    <w:p w14:paraId="4A18A2EF" w14:textId="77777777" w:rsidR="00AF2524" w:rsidRDefault="007F430F" w:rsidP="007F430F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Please Note</w:t>
      </w:r>
      <w:r w:rsidR="00AF2524">
        <w:rPr>
          <w:lang w:val="en-US"/>
        </w:rPr>
        <w:t xml:space="preserve">: </w:t>
      </w:r>
      <w:r w:rsidRPr="007F430F">
        <w:rPr>
          <w:lang w:val="en-US"/>
        </w:rPr>
        <w:t>Existing Users of Axis Bank (Saving Account, Current Account, Loans or Credit Card) are not eligible for the offer</w:t>
      </w:r>
    </w:p>
    <w:p w14:paraId="7ED81D95" w14:textId="77777777" w:rsidR="00AF2524" w:rsidRDefault="00AF2524" w:rsidP="00AF2524">
      <w:pPr>
        <w:pStyle w:val="ListParagraph"/>
        <w:rPr>
          <w:lang w:val="en-US"/>
        </w:rPr>
      </w:pPr>
    </w:p>
    <w:p w14:paraId="21650A83" w14:textId="77777777" w:rsidR="00AF2524" w:rsidRPr="00AF2524" w:rsidRDefault="007F430F" w:rsidP="00AF2524">
      <w:pPr>
        <w:pStyle w:val="ListParagraph"/>
        <w:rPr>
          <w:lang w:val="en-US"/>
        </w:rPr>
      </w:pPr>
      <w:r w:rsidRPr="00AF2524">
        <w:rPr>
          <w:u w:val="single"/>
          <w:lang w:val="en-US"/>
        </w:rPr>
        <w:t>How to Apply for Axis Select Credit Card</w:t>
      </w:r>
    </w:p>
    <w:p w14:paraId="3C510933" w14:textId="77777777" w:rsidR="00AF2524" w:rsidRPr="00AF2524" w:rsidRDefault="00AF2524" w:rsidP="00AF2524">
      <w:pPr>
        <w:pStyle w:val="ListParagraph"/>
        <w:rPr>
          <w:lang w:val="en-US"/>
        </w:rPr>
      </w:pPr>
    </w:p>
    <w:p w14:paraId="2926B931" w14:textId="25E70509" w:rsidR="00AF2524" w:rsidRDefault="00AF2524" w:rsidP="00AF25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7F430F" w:rsidRPr="007F430F">
        <w:rPr>
          <w:lang w:val="en-US"/>
        </w:rPr>
        <w:t xml:space="preserve">Click on the </w:t>
      </w:r>
      <w:r>
        <w:rPr>
          <w:lang w:val="en-US"/>
        </w:rPr>
        <w:t xml:space="preserve">CTA </w:t>
      </w:r>
      <w:r w:rsidR="007F430F" w:rsidRPr="007F430F">
        <w:rPr>
          <w:lang w:val="en-US"/>
        </w:rPr>
        <w:t>Button</w:t>
      </w:r>
      <w:r>
        <w:rPr>
          <w:lang w:val="en-US"/>
        </w:rPr>
        <w:t xml:space="preserve"> or the tracking link.</w:t>
      </w:r>
    </w:p>
    <w:p w14:paraId="5228CF99" w14:textId="77777777" w:rsidR="00AF2524" w:rsidRDefault="00AF2524" w:rsidP="00AF25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He/ She c</w:t>
      </w:r>
      <w:r w:rsidR="007F430F" w:rsidRPr="007F430F">
        <w:rPr>
          <w:lang w:val="en-US"/>
        </w:rPr>
        <w:t>lick Login/Join Now and do OTP verification</w:t>
      </w:r>
      <w:r>
        <w:rPr>
          <w:lang w:val="en-US"/>
        </w:rPr>
        <w:t>.</w:t>
      </w:r>
    </w:p>
    <w:p w14:paraId="5CB179D1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Select Axis Select Credit Card and provide the required details</w:t>
      </w:r>
    </w:p>
    <w:p w14:paraId="551B7AF5" w14:textId="77777777" w:rsidR="00AF2524" w:rsidRDefault="00AF2524" w:rsidP="00AF25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His/her </w:t>
      </w:r>
      <w:r w:rsidR="007F430F" w:rsidRPr="007F430F">
        <w:rPr>
          <w:lang w:val="en-US"/>
        </w:rPr>
        <w:t xml:space="preserve"> application will be submitted, and a confirmation SMS will be sent on approval of application</w:t>
      </w:r>
    </w:p>
    <w:p w14:paraId="1F2F34E2" w14:textId="77777777" w:rsidR="00AF2524" w:rsidRDefault="00AF2524" w:rsidP="00AF25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</w:t>
      </w:r>
      <w:r w:rsidR="007F430F" w:rsidRPr="007F430F">
        <w:rPr>
          <w:lang w:val="en-US"/>
        </w:rPr>
        <w:t xml:space="preserve">et </w:t>
      </w:r>
      <w:r>
        <w:rPr>
          <w:lang w:val="en-US"/>
        </w:rPr>
        <w:t>his/he</w:t>
      </w:r>
      <w:r w:rsidR="007F430F" w:rsidRPr="007F430F">
        <w:rPr>
          <w:lang w:val="en-US"/>
        </w:rPr>
        <w:t>r application status within 10 minutes</w:t>
      </w:r>
      <w:r>
        <w:rPr>
          <w:lang w:val="en-US"/>
        </w:rPr>
        <w:t>.</w:t>
      </w:r>
    </w:p>
    <w:p w14:paraId="06CAF7A6" w14:textId="77777777" w:rsidR="00AF2524" w:rsidRDefault="00AF2524" w:rsidP="00AF2524">
      <w:pPr>
        <w:pStyle w:val="ListParagraph"/>
        <w:rPr>
          <w:lang w:val="en-US"/>
        </w:rPr>
      </w:pPr>
    </w:p>
    <w:p w14:paraId="008E3506" w14:textId="77777777" w:rsidR="00AF2524" w:rsidRPr="00AF2524" w:rsidRDefault="007F430F" w:rsidP="00AF2524">
      <w:pPr>
        <w:pStyle w:val="ListParagraph"/>
        <w:rPr>
          <w:u w:val="single"/>
          <w:lang w:val="en-US"/>
        </w:rPr>
      </w:pPr>
      <w:r w:rsidRPr="00AF2524">
        <w:rPr>
          <w:u w:val="single"/>
          <w:lang w:val="en-US"/>
        </w:rPr>
        <w:t>Documents required for the Application</w:t>
      </w:r>
    </w:p>
    <w:p w14:paraId="6C97E510" w14:textId="77777777" w:rsidR="00AF2524" w:rsidRDefault="00AF2524" w:rsidP="00AF2524">
      <w:pPr>
        <w:pStyle w:val="ListParagraph"/>
        <w:rPr>
          <w:lang w:val="en-US"/>
        </w:rPr>
      </w:pPr>
    </w:p>
    <w:p w14:paraId="0998CDA9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PAN Card</w:t>
      </w:r>
    </w:p>
    <w:p w14:paraId="6981D0AE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ID Proof</w:t>
      </w:r>
    </w:p>
    <w:p w14:paraId="1FE54A7B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Address Proof</w:t>
      </w:r>
    </w:p>
    <w:p w14:paraId="1D006B9A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Bank Statement</w:t>
      </w:r>
    </w:p>
    <w:p w14:paraId="34D8D6C8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Income Proof</w:t>
      </w:r>
    </w:p>
    <w:p w14:paraId="3BB48420" w14:textId="77777777" w:rsidR="00AF2524" w:rsidRDefault="00AF2524" w:rsidP="00AF2524">
      <w:pPr>
        <w:pStyle w:val="ListParagraph"/>
        <w:rPr>
          <w:lang w:val="en-US"/>
        </w:rPr>
      </w:pPr>
    </w:p>
    <w:p w14:paraId="3220F14C" w14:textId="77777777" w:rsidR="00AF2524" w:rsidRPr="00AF2524" w:rsidRDefault="007F430F" w:rsidP="00AF2524">
      <w:pPr>
        <w:pStyle w:val="ListParagraph"/>
        <w:rPr>
          <w:u w:val="single"/>
          <w:lang w:val="en-US"/>
        </w:rPr>
      </w:pPr>
      <w:r w:rsidRPr="00AF2524">
        <w:rPr>
          <w:u w:val="single"/>
          <w:lang w:val="en-US"/>
        </w:rPr>
        <w:t>Eligibility Criteria</w:t>
      </w:r>
    </w:p>
    <w:p w14:paraId="09CCE38E" w14:textId="77777777" w:rsidR="00AF2524" w:rsidRDefault="00AF2524" w:rsidP="00AF2524">
      <w:pPr>
        <w:pStyle w:val="ListParagraph"/>
        <w:rPr>
          <w:lang w:val="en-US"/>
        </w:rPr>
      </w:pPr>
    </w:p>
    <w:p w14:paraId="7EADEA87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Employment status: Salaried or Self-employed</w:t>
      </w:r>
    </w:p>
    <w:p w14:paraId="591F35B4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Salaried: Starting from 50000</w:t>
      </w:r>
    </w:p>
    <w:p w14:paraId="6F8F77F7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Self Employed: Starting from 60000</w:t>
      </w:r>
    </w:p>
    <w:p w14:paraId="345E67CC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Available across major cities in India</w:t>
      </w:r>
    </w:p>
    <w:p w14:paraId="0E3B5653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7F430F">
        <w:rPr>
          <w:lang w:val="en-US"/>
        </w:rPr>
        <w:t>Age: 21-60 year</w:t>
      </w:r>
      <w:r w:rsidR="00AF2524">
        <w:rPr>
          <w:lang w:val="en-US"/>
        </w:rPr>
        <w:t>s</w:t>
      </w:r>
    </w:p>
    <w:p w14:paraId="54BB0194" w14:textId="77777777" w:rsidR="00AF2524" w:rsidRDefault="00AF2524" w:rsidP="00AF2524">
      <w:pPr>
        <w:pStyle w:val="ListParagraph"/>
        <w:rPr>
          <w:lang w:val="en-US"/>
        </w:rPr>
      </w:pPr>
    </w:p>
    <w:p w14:paraId="038BD10A" w14:textId="77777777" w:rsidR="00AF2524" w:rsidRPr="00AF2524" w:rsidRDefault="007F430F" w:rsidP="00AF2524">
      <w:pPr>
        <w:pStyle w:val="ListParagraph"/>
        <w:rPr>
          <w:u w:val="single"/>
          <w:lang w:val="en-US"/>
        </w:rPr>
      </w:pPr>
      <w:r w:rsidRPr="00AF2524">
        <w:rPr>
          <w:u w:val="single"/>
          <w:lang w:val="en-US"/>
        </w:rPr>
        <w:t>Fees and List of all Charges</w:t>
      </w:r>
    </w:p>
    <w:p w14:paraId="7BD7043A" w14:textId="77777777" w:rsidR="00AF2524" w:rsidRDefault="00AF2524" w:rsidP="00AF2524">
      <w:pPr>
        <w:pStyle w:val="ListParagraph"/>
        <w:rPr>
          <w:lang w:val="en-US"/>
        </w:rPr>
      </w:pPr>
    </w:p>
    <w:p w14:paraId="47398FDC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AF2524">
        <w:rPr>
          <w:lang w:val="en-US"/>
        </w:rPr>
        <w:t>Joining Fees: Rs 3000 +GST</w:t>
      </w:r>
    </w:p>
    <w:p w14:paraId="635FC119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AF2524">
        <w:rPr>
          <w:lang w:val="en-US"/>
        </w:rPr>
        <w:t>Annual Fees: Rs 3000 +GST</w:t>
      </w:r>
    </w:p>
    <w:p w14:paraId="1E2E1768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AF2524">
        <w:rPr>
          <w:lang w:val="en-US"/>
        </w:rPr>
        <w:t>Interest rate: 3.6% per month (52.86% per annum)</w:t>
      </w:r>
    </w:p>
    <w:p w14:paraId="0A8EFBF2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AF2524">
        <w:rPr>
          <w:lang w:val="en-US"/>
        </w:rPr>
        <w:t>Cash Withdrawal charges: 2.5% or Rs 500, whichever is higher</w:t>
      </w:r>
    </w:p>
    <w:p w14:paraId="5CD73662" w14:textId="77777777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AF2524">
        <w:rPr>
          <w:lang w:val="en-US"/>
        </w:rPr>
        <w:t>Card Replacement charges: Nil</w:t>
      </w:r>
    </w:p>
    <w:p w14:paraId="1BBC3231" w14:textId="77777777" w:rsidR="00AF2524" w:rsidRDefault="00AF2524" w:rsidP="00AF2524">
      <w:pPr>
        <w:pStyle w:val="ListParagraph"/>
        <w:rPr>
          <w:lang w:val="en-US"/>
        </w:rPr>
      </w:pPr>
    </w:p>
    <w:p w14:paraId="72BF9EAB" w14:textId="77777777" w:rsidR="00AF2524" w:rsidRPr="00AF2524" w:rsidRDefault="007F430F" w:rsidP="00AF2524">
      <w:pPr>
        <w:pStyle w:val="ListParagraph"/>
        <w:rPr>
          <w:u w:val="single"/>
          <w:lang w:val="en-US"/>
        </w:rPr>
      </w:pPr>
      <w:r w:rsidRPr="00AF2524">
        <w:rPr>
          <w:u w:val="single"/>
          <w:lang w:val="en-US"/>
        </w:rPr>
        <w:lastRenderedPageBreak/>
        <w:t>Important Information</w:t>
      </w:r>
    </w:p>
    <w:p w14:paraId="2182635F" w14:textId="77777777" w:rsidR="00AF2524" w:rsidRDefault="00AF2524" w:rsidP="00AF2524">
      <w:pPr>
        <w:pStyle w:val="ListParagraph"/>
        <w:rPr>
          <w:lang w:val="en-US"/>
        </w:rPr>
      </w:pPr>
    </w:p>
    <w:p w14:paraId="52C12D8D" w14:textId="238B937C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AF2524">
        <w:rPr>
          <w:lang w:val="en-US"/>
        </w:rPr>
        <w:t xml:space="preserve">If </w:t>
      </w:r>
      <w:r w:rsidR="00AF2524">
        <w:rPr>
          <w:lang w:val="en-US"/>
        </w:rPr>
        <w:t>user’s</w:t>
      </w:r>
      <w:r w:rsidRPr="00AF2524">
        <w:rPr>
          <w:lang w:val="en-US"/>
        </w:rPr>
        <w:t xml:space="preserve"> Card is disbursed, you will be eligible for </w:t>
      </w:r>
      <w:r w:rsidR="00505458">
        <w:rPr>
          <w:lang w:val="en-US"/>
        </w:rPr>
        <w:t>commission.</w:t>
      </w:r>
    </w:p>
    <w:p w14:paraId="305D2FA5" w14:textId="2AC70FAE" w:rsidR="00AF2524" w:rsidRDefault="007F430F" w:rsidP="00AF2524">
      <w:pPr>
        <w:pStyle w:val="ListParagraph"/>
        <w:numPr>
          <w:ilvl w:val="0"/>
          <w:numId w:val="1"/>
        </w:numPr>
        <w:rPr>
          <w:lang w:val="en-US"/>
        </w:rPr>
      </w:pPr>
      <w:r w:rsidRPr="00AF2524">
        <w:rPr>
          <w:lang w:val="en-US"/>
        </w:rPr>
        <w:t>No Rewards if Application is Rejected</w:t>
      </w:r>
    </w:p>
    <w:p w14:paraId="5D844E5F" w14:textId="2BC7649C" w:rsidR="007F430F" w:rsidRPr="00505458" w:rsidRDefault="007F430F" w:rsidP="00505458">
      <w:pPr>
        <w:ind w:left="360"/>
        <w:rPr>
          <w:lang w:val="en-US"/>
        </w:rPr>
      </w:pPr>
    </w:p>
    <w:sectPr w:rsidR="007F430F" w:rsidRPr="0050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522F4"/>
    <w:multiLevelType w:val="hybridMultilevel"/>
    <w:tmpl w:val="B74A45CA"/>
    <w:lvl w:ilvl="0" w:tplc="554A5C0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0D2AE9"/>
    <w:multiLevelType w:val="hybridMultilevel"/>
    <w:tmpl w:val="3B30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963011">
    <w:abstractNumId w:val="1"/>
  </w:num>
  <w:num w:numId="2" w16cid:durableId="6011081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kshi Aggarwal">
    <w15:presenceInfo w15:providerId="AD" w15:userId="S::sakshi@cashkaro.com::39378d1f-6fd7-4bc4-9b98-9e6a086d45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0F"/>
    <w:rsid w:val="000F1B44"/>
    <w:rsid w:val="002E339D"/>
    <w:rsid w:val="00505458"/>
    <w:rsid w:val="005E688C"/>
    <w:rsid w:val="007F430F"/>
    <w:rsid w:val="009F49A4"/>
    <w:rsid w:val="00A04FF5"/>
    <w:rsid w:val="00AF2524"/>
    <w:rsid w:val="00C81968"/>
    <w:rsid w:val="00D1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ABBD"/>
  <w15:chartTrackingRefBased/>
  <w15:docId w15:val="{3DFF9A17-FDE7-4EC1-AAF0-6697F0D6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F4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traordinaryweekend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xisbank.com/docs/default-source/default-document-library/axis-bank-airport-lounge-access-program.pdf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isbank.com/docs/default-source/default-document-library/accounts/terms-and-conditions-select-credit-card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axisbank.com/docs/default-source/default-document-library/select_insurance_t-c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xisbank.com/docs/default-source/default-document-library/golf_terms_and_condi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Guest</cp:lastModifiedBy>
  <cp:revision>3</cp:revision>
  <dcterms:created xsi:type="dcterms:W3CDTF">2024-02-26T10:23:00Z</dcterms:created>
  <dcterms:modified xsi:type="dcterms:W3CDTF">2024-02-27T07:03:00Z</dcterms:modified>
</cp:coreProperties>
</file>